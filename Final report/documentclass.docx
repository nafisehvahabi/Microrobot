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\documentclass[12pt,a4paper,titlepage]{report}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%\documentclass[a4paper,12pt]{article}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\usepackage[utf8x]{inputenc}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\usepackage{amsfonts}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\usepackage{fancyhdr}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\usepackage{titlesec}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\usepackage{tocloft}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\usepackage{listings}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\usepackage[T1]{fontenc}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\usepackage{ascii}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\usepackage{graphicx}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\usepackage{pifont}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\usepackage{float}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\usepackage{sidecap}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\usepackage{wrapfig}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\usepackage{titletoc}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\usepackage{tocloft}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\usepackage[nottoc]{tocbibind}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\usepackage{afterpage}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%\usepackage[right=25mm,left=35mm,top=25mm,bottom=25mm]{geometry}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\usepackage[parfill]{parskip}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\usepackage{comment}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%\usepackage[a4paper]{geometry}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\usepackage[numbers]{natbib}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\usepackage[right=0.75in,left=1in,top=0.75in,bottom=0.75in]{geometry}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\usepackage{balance}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\usepackage[table]{xcolor}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\usepackage{color}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\usepackage{amsmath}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%\usepackage[intlimits]{amsmath}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\usepackage{leftidx}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\usepackage[inference,shorthand]{semantic}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\usepackage{bm}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\usepackage{booktabs}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\usepackage{array}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\usepackage{tikz}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\usepackage[]{caption}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\usetikzlibrary{mindmap,trees}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\usepackage[UKenglish]{datetime}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\usepackage{acronym}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\usepackage[]{algorithm2e}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\usepackage{algorithmic}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\usepackage{subcaption}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%\usepackage[colorlinks=true,linkcolor=black]{hyperref}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\newcommand{\head}[1]{\textnormal{\textbf{#1}}}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\newcommand{\normal}[1]{\multicolumn{1}{l}{#1}}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\newcommand{\hilight}[1]{\colorbox{yellow}{#1}}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\addtocontents{toc}{\protect\renewcommand{\protect\cftchapleader}{\bfseries\protect\cftdotfill{\protect\cftdotsep}}}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\newenvironment{cmd}{\fontfamily{ascii}\footnotesize\selectfont}{}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\setcounter{secnumdepth}{3}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\setcounter{tocdepth}{3}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%\titleformat{\chapter}[hang]{\huge}{\thechapter}{1em}{}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%\titlespacing{\chapter}{0pt}{0pt}{1cm}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\titleformat{\chapter}[hang]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{\normalfont\huge\bfseries}{\chaptertitlename\ \thechapter:}{1em}{}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\pagestyle{fancy}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%\fancyhead{}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%\fancyfoot{}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\fancyhead[LE,RO]{\slshape \rightmark}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\fancyhead[LO,RE]{\slshape \leftmark}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\fancyfoot[C]{\thepage}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%\headrulewidth 0.4pt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%\footrulewidth 0 pt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\setlength{\headheight}{18pt}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\addtolength{\textwidth}{1.0cm}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\addtolength{\hoffset}{-1cm}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%\fancyfoot[C]{\thepage}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\renewcommand{\headrulewidth}{1.2pt}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%\renewcommand{\chaptername}{}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%___________________________________________________________________________%%%%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 Preparing Oerview Diagrams %%%%%%%%%%%%%%%%%%%%%%%%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\usetikzlibrary{shadows,arrows,positioning}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Define the layers to draw the diagram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\pgfdeclarelayer{background}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\pgfdeclarelayer{foreground}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\pgfsetlayers{background,main,foreground}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Define block styles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\tikzstyle{materia}=[draw, fill=yellow!15, text width=10.0em, text centered,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minimum height=7.5em,drop shadow]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\tikzstyle{practica} = [materia, text width=10em, minimum width=12em,%(minimum width=2em) change the width of the yellow block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minimum height=5em, rounded corners, drop shadow]%(minimum height=5em) change the height of the yellow block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\tikzstyle{texto} = [above, text width=15em, text centered]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\tikzstyle{linepart} = [draw, thick, color=black!60, -latex', dashed]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\tikzstyle{line} = [draw, thick, color=black!240, -latex']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\tikzstyle{ur}=[draw, text centered, minimum height=0.01em]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\usetikzlibrary{fadings}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\usetikzlibrary{decorations}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\usepgflibrary{decorations.pathmorphing}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\tikzfading[name=fade out, inner color=transparent!0,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outer color=transparent!100]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Define distances for bordering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\newcommand{\blockdist}{1.3}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\newcommand{\edgedist}{1.5}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%\newcommand{\etape}[2]{node (p#1) [etape]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{#2}}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\newcommand{\Step}[2]{node (p#1) [practica]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{\\{ \Large\textit{#2}}}}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background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\newcommand{\background}[5]{%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\begin{pgfonlayer}{background}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Left-top corner of the background rectangle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(#1.west |- #2.north)+(-0.3,0.5) node (a1)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Right-bottom corner of the background rectanle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#4.south)+(+0.3,-0.5) node (a2)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the background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\path[fill=gray!30,rounded corners, draw=black!50, dashed]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(-4,-8.5) rectangle (1,3);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\path[fill= gray!30,rounded corners, draw=black!50, dashed]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(1.8,-11.6) rectangle (6.8,-3.5);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%\fill[yellow!10!black] (-1,1) rectangle (4,3);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%\fill[yellow] (-4,-5.2) rectangle (4,1);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%\fill[inner color=blue!50!,outer color=blue!10!black] (4.7,-5.2) rectangle (12.5,1);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(a1.east |- a1.south)+(3.5,0.5) node (u1)[texto]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 \LARGE\textit{ #5}};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#2.north)+(0,0.25)--(#1.west |- #2.north) node[midway] (#5-n)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#2.south)+(0,-0.35)--(#1.west |- #2.south) node[midway] (#5-s)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#2.north)+(0.7,0)--(#3.east |- #4.south) node[midway] (#5-w)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\end{pgfonlayer}}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\newcommand{\transreceptor}[3]{%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[linepart] (#1.east) -- node [center]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{\large #2} (#3);}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%___________________________________________________________________________%%%%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\usetikzlibrary{shadows,arrows,positioning}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Define the layers to draw the diagram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\pgfdeclarelayer{background}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\pgfdeclarelayer{foreground}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\pgfsetlayers{background,main,foreground}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Define block styles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\tikzstyle{materia}=[draw, fill=yellow!40, text width=10.0em, text centered,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minimum height=7.5em,drop shadow]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\tikzstyle{practica} = [materia, text width=8em, minimum width=6em,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minimum height=4em, rounded corners, drop shadow]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\tikzstyle{texto} = [above, text width=10em, text centered]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\tikzstyle{linepart} = [draw, thick, color=black!60, -latex', dashed]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\tikzstyle{line} = [draw, thick, color=black!50, -latex']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\tikzstyle{ur}=[draw, thick, text centered, minimum height=0.01em]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\usetikzlibrary{fadings}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\usetikzlibrary{decorations}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\usepgflibrary{decorations.pathmorphing}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\tikzfading[name=fade out, inner color=transparent!0,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outer color=transparent!100]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\tikzset{&gt;=latex}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Define distances for bordering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\newcommand{\blockdist}{1.3}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\newcommand{\edgedist}{1.5}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%++++++++++++++++++++++++++++++++++++++++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%\newcommand{\practica}[2]{node (p#1) [practica]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%{Pr\'actica #1\\{\scriptsize\textit{#2}}}}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\newcommand{\Step}[2]{node (p#1) [practica]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{\\{ \Large\textit{#2}}}}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%++++++++++++++++++++++++++++++++++++++++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background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\newcommand{\background}[5]{%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\begin{pgfonlayer}{background}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Left-top corner of the background rectangle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(#1.west |- #2.north)+(-0.3,0.9) node (a1)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Right-bottom corner of the background rectanle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#4.south)+(+0.5,-0.35) node (a2)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%++++++++++++++++++++Two backgrounds++++++++++++++++++++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the background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\path[fill=gray!20,rounded corners, draw=black!50, dashed]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(a1) rectangle (a2);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\path[fill=blue!20,rounded corners, draw=black!50, dashed]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%(-4,-5.2) rectangle (4,1);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%++++++++++++++++++++++++++++++++++++++++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(a1.east |- a1.south)+(1.9,-0.57) node (u1)[texto]%place of the text above the diagram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{\Large\textit{ #5}};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#2.north)+(0,0.25)--(#1.west |- #2.north) node[midway] (#5-n)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#2.south)+(0,-0.35)--(#1.west |- #2.south) node[midway] (#5-s)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(#3.east |- #2.north)+(0.7,0)--(#3.east |- #4.south) node[midway] (#5-w)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\end{pgfonlayer}}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\newcommand{\transreceptor}[3]{%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[linepart] (#1.east) -- node [above]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{\scriptsize #2} (#3);}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 BEGING Document 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\begin{document}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Title page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\begin{titlepage}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\vspace*{\fill} % Vertical Align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LOGO SECTION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%----------------------------------------------------------------------------------------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\includegraphics[width=0.4\textwidth]{logo.jpg}\\[2.4cm]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%----------------------------------------------------------------------------------------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Title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Platform for Microrobot Navigation} \\ [1.5cm]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Author and date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Nafiseh Vahabi} \\ [1.3cm]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Report title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\textbf{\normalsize A thesis submitted in partial fulfilment of the requirements for the degree of } \\ [0.2cm]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\textbf{\normalsize MRes in Medical Robotics and Image Guided Intervention and for the Diploma of}\\ [0.2cm]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\textbf{\normalsize Imperial College}\\ [2.3cm]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Imperial College London} \\ [0.6cm]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Department of Surgery and Cancer} \\ [1.90cm]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\newdateformat{UKvardate}{%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\monthname[\THEMONTH], \THEYEAR}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\UKvardate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\today} \\ [1.9cm]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Examiner details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Dr. Henry Ip} \\ [0.3cm]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Dr. Vincenzo Curto} \\ [0.3cm]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\textbf{\large Prof. Guang-Zhong Yang} \\ [1.5cm]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\vspace*{\fill}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\end{titlepage}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%%%%%%%%%%%%%%%%%%%%END Title page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\pagenumbering{roman}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%\section{Acknowledgements}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%\addcontentsline{toc}{chapter}{\numberline{}Acknowledgements}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%\pagenumbering{roman}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\setcounter{page}{1}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\thispagestyle{plain}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\chapter*{Acknowledgements}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First and foremost, I wish to express my sincere thanks to my supervisor Prof. Yang for his valuable guidance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high level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supervision during my MRes course.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 am especially grateful to my supervisors Dr. Henry Ip and Dr.Vincenzo Curto for their assistance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and suggestions throughout this project.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My thanks to both of you for helping me to improve my final presentation,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reading the draft of my thesis and providing me with your valuable feedback.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 would like to thank Dr. Ebubekir Avci for helping me to take images of my fabricated structures with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Scanning Electron Microscope.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 would like to thank the course leader Dr. Daniel Elson for all his organisation and arrangements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 the MRes students to make this course an enjoyable one.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 am most grateful to my husband Ali for all his love, support and and help during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my study. Thanks for advising me advising me with my , for your patience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most importantly caring for our children during this pressured time. This thesis would not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have been possible without you.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 would like to thank my daughter Parmin and my son Ario who always give me their love and joy.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Finally, my special thanks to my parents and my brother for all their encouragement and support during the project.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\pagebreak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\renewcommand{\cftsecleader}{\cftdotfill{\cftdotsep}}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\tableofcontents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%\setcounter{secnumdepth}{2}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%\setcounter{page}{1}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\pagebreak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%\addcontentsline{toc}{chapter}{\numberline{}List of Figures}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\setcounter{page}{3}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%\thispagestyle{plain}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\listoffigures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%\chapter*{List of Figures}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\pagebreak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%\addcontentsline{toc}{chapter}{\numberline{}List of Tables}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\setcounter{page}{4}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%\thispagestyle{plain}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\listoftables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%\chapter*{List of Tables}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\pagebreak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 List of ACronyms %%%%%%%%%%%%%%%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\setcounter{page}{5}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\chapter*{List of Acronyms}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\begin{acronym}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\addcontentsline{toc}{chapter}{\numberline{}List of Acronyms}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\acro{SBT}{Slender Body Theory}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\acro{FBMS}{Fixed-beam Moving-sample}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\acro{gwl}{General Writting Language}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\acro{MPC}{Magnetic Polymer Composite}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\acro{MBFS}{Moving-beam Fixed-sample}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\acro{RFT}{Resistive Force Theory}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\acro{RSM}{Regularized Stokeslet Method}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\acro{SEM}{Scanning Electron Microscope}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\acro{stl}{STereoLithography}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\end{acronym}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\pagebreak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%------------------------------------------- Abstract -------------------------------------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\begin{abstract}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%\addcontentsline{toc}{chapter}{\numberline{}Abstract}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%abstract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Microrobots provide the opportunity to develop a system, the size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a bacteria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, capable of swimming in a controllable manner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a high viscous fluid and which could perform delicate tasks such as targeted drug delivery in a medical application. Furthermore,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microrobots have benefited from fabrications technology, which makes them biocompatible.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structures and functions of microorganisms make them a suitable reference point for the design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microrobots. This is because the flagella</w:t>
      </w:r>
      <w:del w:id="0" w:author="Nafiseh Emamy" w:date="2014-09-12T06:20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r</w:delText>
        </w:r>
      </w:del>
      <w:r w:rsidRPr="004038CA">
        <w:rPr>
          <w:rFonts w:ascii="Times" w:eastAsia="Cambria" w:hAnsi="Times" w:cs="Times New Roman"/>
          <w:sz w:val="20"/>
          <w:szCs w:val="20"/>
        </w:rPr>
        <w:t xml:space="preserve"> propulsion of microorganisms such as E.coli can be used to provide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 efficient approach for modelling micro swimmers locomotion method in low Reynolds number regime.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Microrobots demonstrated precise and controllable movements under low strength magnetic field.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this study we reviewed a range of bio mimetic microrobots in terms of their design, fabrication, propulsion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method in the fluid environment.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key characteristics of the helical shape microswimmers were optimised and the new design of helical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microrobot is presented. The new design is demonstrated the microrobot with the variable pitch that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satisfied the fabrication requirement.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three propulsion methods studied were; Resistive Force Theory, Regularised Stokeslet Method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and Slender Body Theory.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last two methods have not previously been used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 remotely controlled microrobots.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We provide the simulation platform for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swimming microrobot in a high viscose fluid.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simulation algorithm takes a desired translational velocity of a microrobot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calculates the electric current required to generate a dynamic magnetic field.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%\pagenumbering{roman}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\setcounter{page}{6}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\thispagestyle{plain}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\end{abstract}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%-------------------------------------------END Abstract -------------------------------------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\pagenumbering{arabic}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Introduction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\chapter{Introduction}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Robotic surgery has demonstrable advantages such as reducing pain and discomfort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minimising scaring after invasive surgery. As robotic technology continues to move towards miniaturisation, the idea of using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 microrobot for medical applications such as cardiovascular surgery, also becomes more attractive~\citep{phil2013robotics}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potential applications of a microrobot can be classified into two main categories; in vivo and in vitro applications.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Some in vivo examples are drug delivery, delivery of hyperthermia for cancer treatment and ablation of material.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vitro applications can involve microfluid control, cell characterisation and manipulation~\citep{edd2003biomimetic}.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Magnetically actuated helical microswimmers have been reported as a safe microdevice for biomedical applications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~\citep{peyer2013magnetic}.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However, there are number of challenges such as the issue of biocompatibility and the material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used to make a microrobot, which needs to be considered carefully for in vivo application\citep{qiu2014noncytotoxic}.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Research into swimming microrobots has identified two primary difficulties, namely the power source and a suitable locomotion method.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This is because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 are many cells, proteins and fibres in biofluid that prevent the motion of the microrobots~\citep{peyer2013bio}.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extremely small size of the microrobot and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complex biofluid environment makes the design aspect a very challenging one.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Furthermore, the design of a microrobot will depend on its application and the desired task to be performed.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Artificial bacteria flagella is a popular microrobot inspired by nature~\citep{qiu2014noncytotoxic}.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They have helical shape, are composed of magnetic material and are capable of mimicking the three-dimensional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motion of the bacteria in a high viscous fluid.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reason for developing a simulation platform for microroswimmers navigation is to analyse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their characteristic and behaviour under low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 few numbers of parameters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has a key role on designing the helical shape microswimmer. The simulation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challenge can be divided into two main parts; propulsion mechanism of the microrobot and actuation method.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popular method, \ac*{RFT}, describes the motion of the helix object in a low number regime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is applied by most helical microswimmers\rq{}s algorithms\citep{qiu2014noncytotoxic}. In this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project, we studied two more propulsion methods for the remotely controlled helical microswimmers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a dynamic magnetic field, \ac*{RSM} and \ac*{SBT}.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An actuation method of a magnetic microrobot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can be either force driven or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torque driven~\citep{qiunanohelices}.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Fabrication of a microdevice has been a considerable challenge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for some time ~\citep{qiunanohelices}, which has now been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overcome by fabrication methods such as 3D laser lithograph.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summary, part of the algorithms developed for the propulsion mechanism of the microswimmers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their actuation technique, were based on \citeauthor{mahoney2011velocity}\rq{}s research. Two new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propulsion methods for the helical microswimmers were used in the \citeauthor{rodenborn2013propulsion}\rq{}s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work. This involved a reversible speed-variable motor such as a micro metal gear motor being used to rotate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microswimmer. In this study, these two propulsion mechanisms were applied to the microswimmers that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are then controlled remotely by a magnetic field. Therefore, the algorithm has taken the desired translational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velocity as an input and produced the rotational velocity as an output. By knowing the rotational velocity,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we will be able to compute the electric current required to produce the desired translational velocity.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addition, the new design is developed and printed for the helix using a variable pitch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the helix design rather than a constant pitch to satisfy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fabrication process.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 OVERVIEW DIAGRAM %%%%%%%%%%%%%%%%%%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\begin{subfigure}{1.0\textwidth}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\includegraphics[width=\textwidth]{overview_Dig1}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\caption{System architecture}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%\label{System architecture}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\caption[Project workflow]{Project workflow. The project started by designing microhelix and followed by parallel work on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fabrication and simulation.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final </w:t>
      </w:r>
      <w:del w:id="1" w:author="Nafiseh Emamy" w:date="2014-09-12T06:22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stuctures</w:delText>
        </w:r>
      </w:del>
      <w:ins w:id="2" w:author="Nafiseh Emamy" w:date="2014-09-12T06:22:00Z">
        <w:r w:rsidRPr="004038CA">
          <w:rPr>
            <w:rFonts w:ascii="Times" w:eastAsia="Cambria" w:hAnsi="Times" w:cs="Times New Roman"/>
            <w:sz w:val="20"/>
            <w:szCs w:val="20"/>
          </w:rPr>
          <w:t>structures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were analysed and optimised in terms of their </w:t>
      </w:r>
      <w:del w:id="3" w:author="Nafiseh Emamy" w:date="2014-09-12T07:11:00Z">
        <w:r w:rsidRPr="004038CA" w:rsidDel="004038CA">
          <w:rPr>
            <w:rFonts w:ascii="Times" w:eastAsia="Cambria" w:hAnsi="Times" w:cs="Times New Roman"/>
            <w:sz w:val="20"/>
            <w:szCs w:val="20"/>
            <w:highlight w:val="yellow"/>
            <w:rPrChange w:id="4" w:author="Nafiseh Emamy" w:date="2014-09-12T06:22:00Z">
              <w:rPr>
                <w:rFonts w:ascii="Times" w:eastAsia="Cambria" w:hAnsi="Times" w:cs="Times New Roman"/>
                <w:sz w:val="20"/>
                <w:szCs w:val="20"/>
              </w:rPr>
            </w:rPrChange>
          </w:rPr>
          <w:delText>desing</w:delText>
        </w:r>
      </w:del>
      <w:ins w:id="5" w:author="Nafiseh Emamy" w:date="2014-09-12T07:11:00Z">
        <w:r w:rsidRPr="004038CA">
          <w:rPr>
            <w:rFonts w:ascii="Times" w:eastAsia="Cambria" w:hAnsi="Times" w:cs="Times New Roman"/>
            <w:sz w:val="20"/>
            <w:szCs w:val="20"/>
            <w:highlight w:val="yellow"/>
          </w:rPr>
          <w:t>design</w:t>
        </w:r>
      </w:ins>
      <w:r w:rsidRPr="004038CA">
        <w:rPr>
          <w:rFonts w:ascii="Times" w:eastAsia="Cambria" w:hAnsi="Times" w:cs="Times New Roman"/>
          <w:sz w:val="20"/>
          <w:szCs w:val="20"/>
        </w:rPr>
        <w:t>.}\label{overview_Dig1}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\begin{tikzpicture}[&lt;-&gt;,scale=1.25,transform shape]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diagram elements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\Step{1}{Propulsion Algorithm};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(p1.south)+(0.0,-2.0) \Step{2}{Actuation Algorithm};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(p2.south)+(0.0,-3.5) \Step{3}{Nanoscribe};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(p3.south)+(0.0,-2.0) \Step{4}{SEM};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(p4.east)+(3.0,5.5) \Step{6}{Optimisation};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(p6.west)+(-8.0,0.00) \Step{5}{Design};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(p4.east)+(5.0,0.0) \practica{7}{Calculate forward and inverse kinematic};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(p5.east)+(5.0,0.0) \practica{8}{Design feedback control mechanics};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(p5.south)+(3.5,-2.0) \practica{9}{Integrating e-AR and robot};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(p9.south)+(0.0,-1.5) \practica{10}{Laparoscopy Robot};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%\draw [&gt;=stealth,red] (0,.6) -- +(1,0);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%\draw [blue] (0,.3) -- +(1,0);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%\draw (0,0) -- +(1,0);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arrows between elements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(p1.south) -- node [above] {} (p2);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(p3.south) -- node [above] {} (p4);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(p5.north) -- node [above] {} (p1);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(p5.south) -- node [above] {} (p3);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(p4.east) -- node [above] {} (p6);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(p2.east) -- node [above] {} (p6);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[line] (p5.south) -- node [above] {} (p9);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[line] (p8.south) -- node [above] {} (p9);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(p9.south) -- node [above] {} (p10);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\background{p1}{p1}{p2}{p2}{Simulation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\background{p3}{p3}{p4}{p4}{Fabrication}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(p5.south) -- node [above] {} (bk3-n);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(bk3-s) -- node [above] {} (p8);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(bk3-s) -- node [above] {} (p9);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(bk1-e)+(+6.0,0) node (ur1)[ur]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(bk2-w)+(+6.0,0) node (ur2)[ur]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(bk3-w)+(+3.0,0) node (ur3)[ur]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\transreceptor{bk1-e}{pre processing}{ur1};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\transreceptor{bk2-w}{Feature selection}{ur2};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%\transreceptor{bk3-w}{classification}{ur3};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 CHANGED%%%%%%%%%%%%%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\end{tikzpicture}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\caption{System Architecture.}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\label{System Architecture}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\end{figure} %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 CHANGED%%%%%%%%%%%%%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 literature review on the different aspects of microrobots is presented in chapter 1.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 overview of the main microrobot designs are summarised in the table \ref{Micro}.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Section \ref{microDesign} demonstrates the details of the effective parameters 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microrobot\rq{}s design and optimises them to characterise the new design for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helix shaped microrobot. The major part of this project involves studying, solving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implementing the simulation methods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described in section \ref{simulation}.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Whilst the mechanism of both methods are explained in the section \ref{microActuation}, we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only implemented the torque driven actuation method in this study.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Section \ref{fabrication} presents a brief history of the fabrication techniques and section \ref{microFabric}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describes the fabrication method applied in this study. Chapter 3 provided the results of this work in terms of both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simulation and fabrication.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key issues are discussed in chapter 4 and conclusion and potential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future work is described in chapter 5. An overview of the entire system is shown in diagram \ref{overview_Dig1}.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literature review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\section{Literature review}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\subsection{Bioinspired microrobots}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One of the most challenging aspects of designing a robot on a very small scale such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as a nanorobot is simplicity.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reason is, integration between various components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will become unfeasible on such a small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scale if the design is complex. Hence the development of the nanorobot or even microrobot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should be based on the essential functionality, avoiding any unnecessary components~\citep{gao2013bioinspired}.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By learning from nature and mimicking the structure of live organisms, the successful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scientific applications were created~\citep{qiunanohelices}. The following section describes 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few examples of swimming microrobots that were imitated from nature.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\paragraph{Reynolds number}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\includegraphics[width=0.5\textwidth]{10}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\caption[Propulsion mechanism of mastigonemes flagellum]{ The propulsion mechanism of the smooth flagellum and a mastigonemes flagellum.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propulsion direction of smooth flagellum (top design) is opposite of flagella\rq{}s propagation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wave (second from the top).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Their artificial design (blue structures) is based 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their locomotion mechanism~\citep{gao2013bioinspired}.}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\label{10}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To understand how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micro-organisms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swim in a fluidic environment, it is essential to study their propulsion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mechanism. In the fluidic regime the Reynold number (Re) has a substantial effect on a microdevice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locomotion~\citep{peyer2013magnetic}.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Reynolds number describes the ratio of the inertial forces versus viscous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forces according the following formula;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 = \cfrac{UL\rho}{\mu}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\label{eq:4}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 U$ is velocity, $L$ is characteristic length, $\rho$ is the density and $\mu$ is viscosity of the fluid.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\subsubsection{Flagella style microrobots}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Helical flagella and cilia are two well-known microswimers in nature that have had their functionality employed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 motion generation in artificial microrobots (Figure~\ref{cilia}) ~\citep{gao2013bioinspired}.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\includegraphics[width=0.9\textwidth]{cilia}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\caption[Micro-structures and microdevices]{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Micro-structures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and microdevices. The illustration of both flagellum and cilia shapes and microdevices mimicked the flagellum and cilia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structures~\citep{peyer2013bio}.}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\label{cilia}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2007, Bell~\citep{gao2013bioinspired} presented the first artificial bacteria flagellum microrobots and then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Zhang characterised them in 2009~\citep{gao2013bioinspired}. This microrobot was formed of two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components; a rigid helical tail and a soft magnetic metal head.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head diameter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was $2.8 \mu m$ and its length was $30-100 \mu m$. Since then, other scientists proposed a slightly different design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, that mostly have the rigid helical tail shape. However, in some cases the magnetic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materials is used in the tail of the device rather than the head~\citep{gao2013bioinspired}.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helical rotation of flagella and the travelling wave beat of cilia are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two non-reciprocal propulsion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mechanisms in microorganisms.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Mimicking a rotating flagellum at low Reynolds number to generate an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adequate torque to overpower the high viscous drag requires two main elements; a rotary motor and 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power source~\citep{qiunanohelices}.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%\begin{SCfigure}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\includegraphics[width=0.4\textwidth]{HelixShapes}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\caption[Helical microswimmers design]{Three design of helical microswimmers~\citep{peyer2013magnetic}.}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\label{HelixShapes}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%\end{SCfigure}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 electromagnetic rotary motor can be used in designing a helical flagella style microrobot that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requires a considerable current. However piezoelectric rotary motors are an alternative option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that are appropriate for miniaturisation but necessitate high input voltage. Hence, designing a microrobot with a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combination of an onboard power source and a motor is a challenging task~\citep{qiunanohelices}.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Another design of microswimmers was inspired by the function of magtigonemes in nature~\citep{tottori2013artificial}.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smooth flagellum propels against the direction of the flagella\rq{}s propagation wave. However,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flagellum covered by magtigoneme propels in the same direction as the flagellum wave (Figure~\ref{10}). Mimicking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structure of flagellum and using 3D lithography and electron beam evaporation formed the fabrication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method in these microswimmers.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anisotropic viscous drag on the flagella is an important fact for locomotion in low Reynolds number fluid.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Flagella movement in the opposite direction of the flagella wave is because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viscous drag coefficient perpendicular to the flagella is greater than the viscous drag coefficient parallel 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flagella~\citep{tottori2013artificial}.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artificial smooth flagellum is powered by an external magnetic field.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rotating field, i.e. rotational frequency, field strength and angles that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defined the rotational axis is controlled by the current in the external coil. The helical microrobots rotate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synchronously with the rotation of the magnetic field and move forward and backward accordingly~\citep{tottori2013artificial}.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displacement of the microswimmer along the rotational axis can be measured and the result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used to calculate the average velocity of the swimmers. There is a linear relationship between an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input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field frequency and swimming speed.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According to their result~\citep{tottori2013artificial}, a propulsive force generated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mastigoneme is in opposite direction of the force generated by the main helical filament.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However, this velocity is only valid if the external force is zero. The proposed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design~\citep{tottori2013artificial} is rigid and an external stimulus may be used to regulate the swimming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speed and direction if the swimmer can fold and unfold their structure.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 are three common shapes of microrobots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based on the rotary action; a helix, a screw and a twisted ribbon shape around its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axis (Figure~\ref{HelixShapes}).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For the purpose of drilling into solid matter such as biological tissue the screw and helix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design would be more appropriate. The rotational motion of helical micro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swimmers is one of the most effective propulsion methods in the low Reynolds number scenarios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because it leads to translational motion.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Microrobots with the microspheres structure perform similarly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 the helical swimmers and are capable of swimming in the flowing liquid within the micro</w:t>
      </w:r>
      <w:ins w:id="6" w:author="Nafiseh Emamy" w:date="2014-09-12T06:24:00Z">
        <w:r>
          <w:rPr>
            <w:rFonts w:ascii="Times" w:eastAsia="Cambria" w:hAnsi="Times" w:cs="Times New Roman"/>
            <w:sz w:val="20"/>
            <w:szCs w:val="20"/>
          </w:rPr>
          <w:t>-</w:t>
        </w:r>
      </w:ins>
      <w:r w:rsidRPr="004038CA">
        <w:rPr>
          <w:rFonts w:ascii="Times" w:eastAsia="Cambria" w:hAnsi="Times" w:cs="Times New Roman"/>
          <w:sz w:val="20"/>
          <w:szCs w:val="20"/>
        </w:rPr>
        <w:t>fluidic channel~\citep{kim2013fabrication}.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 are two main factors that affect the movements of the microrobot in the external magnetic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 xml:space="preserve">field; low </w:t>
      </w:r>
      <w:r w:rsidRPr="004038CA">
        <w:rPr>
          <w:rFonts w:ascii="Times" w:eastAsia="Cambria" w:hAnsi="Times" w:cs="Times New Roman"/>
          <w:sz w:val="20"/>
          <w:szCs w:val="20"/>
          <w:highlight w:val="yellow"/>
          <w:rPrChange w:id="7" w:author="Nafiseh Emamy" w:date="2014-09-12T06:25:00Z">
            <w:rPr>
              <w:rFonts w:ascii="Times" w:eastAsia="Cambria" w:hAnsi="Times" w:cs="Times New Roman"/>
              <w:sz w:val="20"/>
              <w:szCs w:val="20"/>
            </w:rPr>
          </w:rPrChange>
        </w:rPr>
        <w:t>coercivity</w:t>
      </w:r>
      <w:r w:rsidRPr="004038CA">
        <w:rPr>
          <w:rFonts w:ascii="Times" w:eastAsia="Cambria" w:hAnsi="Times" w:cs="Times New Roman"/>
          <w:sz w:val="20"/>
          <w:szCs w:val="20"/>
        </w:rPr>
        <w:t xml:space="preserve"> and high saturation magnetization.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Also, the motion of the microrobot is related 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its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size given the same magnetic field strength and as such, by increasing the size of the microrobot with the inflexible magnetic material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volume, the velocity will decrease ~\citep{kim2013fabrication}.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surface friction and the drag forces are two resistive forces that impede the microrobot\rq{}s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motion. Hence, the input magnetic force must be sufficient to overcome these forces for microrobot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manipulation. Furthermore, the weight of the microrobot requires gravity compensation in the z-direction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navigation methodology should compensate for gravity to avoid sinking and enable velocity to 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controlled wirelessly. \citeauthor{mahoney2011velocity} described an algorithm for helical microswimmers velocity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control plus gravity compensation.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the proposed model the correct pitch angel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rotation speed is calculated to achieve the commanded velocity (Figure~\ref{11}).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\includegraphics[width=0.9\textwidth]{11}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\caption[Effect of gravity on swimming microrobot]{The effect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gravity on the microrobot motion direction and gravity compensation~\citep{mahoney2011velocity}.}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\label{11}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magnetic field can be used for controlling teams of microrobots as well as a single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one. \citeauthor{kim2013fabrication} proposed a method that used a combination of two magnetic materials 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attain on/off magnetization of each microrobot. The overall control of the group of microrobots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was achieved by managing the magnetization state of each microrobot. In addition, a second technique has been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developed for three-dimensional motion of the team of microrobots in a fluidic environment. In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latter method, each microrobot is designed in such a way that it uniquely responds to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input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Therefore, several microrobots can provide feedback position control in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3D system~\citep{kim2013fabrication}.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 untethered spherical magnetic micromanipulator creates a locally induced rotational fluid flow gradient.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created rotational flow propels micro-objects in the flow area. A team of microrobots could perform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 complex task in micro-transport and micro-assembly~\citep{kim2013fabrication}.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another study ~\citep{tottori2012magnetic}, a helical microrobot was designed to swim in a low Reynolds number.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Two designs are selected to run the experiment; the first one is a bare helical structure and the second one is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helical shape with the microholder attached at the end. Both designs will generate the corkscrew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motion in a fluid environment when the magnetic filed is about few mili Tesla. The second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design (device with the microholder) is capable of transporting a microobject accurately to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target ~\citep{tottori2012magnetic}.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~\citeauthor{tottori2012magnetic}\rq{}s study eight designs of microrobots were proposed and tested.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uniform static magnetic field was used to explore the magnetic shape anisotropy and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magnetic actuation was monitored in the rotating magnetic field. In the static magnetic field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set of microrobots had helical angles $\theta$ ranging from ${45^{\circ}}$ to ${70^{\circ}}$ when suspended in the deionised water.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\includegraphics[width=0.5\textwidth]{7}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\caption[Effect of frequency on microswimmer\rq{}s behaviour]{(a) The misalignment of helical angle $\theta$ with an angle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between megnetic field and helix central axis.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(b) the oscillation behaviour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the microswimmer with the high and low frequencies~\citep{tottori2012magnetic}.}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\label{ref7}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This showed (Figure~\ref{ref7}) that a smaller helix angle $\theta$ results in a reduced misalignment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angle $\alpha$ because microrobots longest axes will be aligned to the direction of the external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However in a helical microrobot with larger helix angles ($\theta$), the magnetization direction would change 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radial axes of the helix ~\citep{tottori2012magnetic}.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the rotating magnetic field, the micro helical swimmer exhibits different behaviours depending 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strength of the applied frequency in the fixed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At low frequencies the micro helix oscillated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around the helical axes, however the oscillating behaviour changed to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corkscrew motion after increasing the applied frequency in the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This is similar to characteristics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microrobots with an incorporated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microholder~\citep{tottori2012magnetic}.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velocity of helical micro swimmers depends on their size and shape. A linear relationship was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observed between the input frequencies and swimming velocity of the micro swimmers.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outcome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comparison between three microhelixs with the same helix angles showed that the microhelix with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greatest diameter has the highest speed, in accordance with the following formula;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U = {\cfrac{(C_n - C_1) \sin \theta \cos \theta}{2(C_n \sin^2 \theta + C_1 \cos^2 \theta)}} \big( d \varpi \big)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$C_n$ is a drag coefficient perpendicular to the filament and $C_1$ is a drag coefficient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parallel to the filament. $ \varpi$ is the rotational frequency and $d$ is the rotational diameter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helix ~\citep{tottori2012magnetic}.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important role of helix angle in the magnetization structure of helical micro swimmers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was confirmed by \citeauthor{peyer2013bacteria} \citep{peyer2013bacteria}, who used direct laser writing (DLW) as a fabrication method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on a \ac*{MPC}.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\ac*{MPC} are non-cytotoxic and showed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super paramagnetic characteristic because magnetic material was already included in the polymer.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relationship between the torque $T$, the drag force $F$, the object\rq{}s velocity $\nu$ and rotational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speed $\omega$ is linear and modelled by $6\times6$ resistant matrix as below;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\[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\begin{bmatrix} F\\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 \end{bmatrix} =\begin{bmatrix} A &amp; B 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 &amp; D \end{bmatrix} \begin{bmatrix} \nu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\omega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$A$, $B$ and $D$ are matrices 3x3 and only depend on the object\rq{}s geometry and fluid velocity.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the study performed by \citeauthor{purcell1997efficiency} \citep{purcell1997efficiency} it has been proved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matrices $B$ and $C$ are equal ($B = C$) for a typical flagellum.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\includegraphics[width=0.5\textwidth]{nanoJet3}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\caption[Drilling motion of a nanotube]{Demonstrating the drilling motion of the nanotubes under rotating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magnetic field~\citep{C2NR32798H}.}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\label{nanotube}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 are few methods in use to model the resistance matrices and low Reynolds flow such as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method of regularized stokeslets, the boundary element method and the method of fundamental solution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. In designing a microrobot the main parameters required to concentrate on are the helicity angle $\psi$,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helix radius $R$, the pitch $p$ and the filament radius $r$ as illustrated in Figure~\ref{ref8} part (c).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</w:t>
      </w:r>
      <w:r w:rsidRPr="004038CA">
        <w:rPr>
          <w:rFonts w:ascii="Times" w:eastAsia="Cambria" w:hAnsi="Times" w:cs="Times New Roman"/>
          <w:sz w:val="20"/>
          <w:szCs w:val="20"/>
          <w:highlight w:val="yellow"/>
          <w:rPrChange w:id="8" w:author="Nafiseh Emamy" w:date="2014-09-12T06:26:00Z">
            <w:rPr>
              <w:rFonts w:ascii="Times" w:eastAsia="Cambria" w:hAnsi="Times" w:cs="Times New Roman"/>
              <w:sz w:val="20"/>
              <w:szCs w:val="20"/>
            </w:rPr>
          </w:rPrChange>
        </w:rPr>
        <w:t>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\includegraphics[width=0.7\textwidth]{8}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\caption[The prototype of microhelical device]{ The prototype of microhelical device. (a) Scanning electron microscopic image of the micro polymer composite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with the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2 vol.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\% nanoparticle fill factor and (b) 4 vol.\% of nanoparticle fill factor. (c) The CAD model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shows all the parameters required for the microhelical design ~\citep{peyer2013bacteria}.}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\label{ref8}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Magnetic actuated microrobot is divided into two categories; torque driven microrobot and force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driven microrobots.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micro robot using the torque-driven method is more favourable than the force-driven method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because their rotation is based on applying torque rather than a force to pull the device ~\citep{peyer2013bacteria}.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Another approach for powering a micro robot is using the catalytic conversion of chemical energy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into mechanical energy (Figure~\ref{nanotube}).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this method, the catalyst accelerates the consumption of hydrogen peroxide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helps the self-propulsion of micro robot to pump the fluid to transport cells and colloidal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particles ~\citep{C2NR32798H}.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catalytic tube is fabricated with a sub micrometer diameter.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This technique is not applicable for the minimally invasive surgery (MIS) yet because the catalytic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material used in the fabrication process of nanotubes is toxic. Hence, biocompatible fuel is required to be developed in order 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apply this technique in a live cell environment~\citep{C2NR32798H}.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Alternatively, the micro driller can be powered and controlled by using an external magnetic field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such that changes in the frequency of the rotating magnetic field switch the rotational orientation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 tool from the horizontal position to the vertical one.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vertical orientation of the rolled up microtube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its sharp helical design makes the device suitable for drilling into biological tissue. In addition, the micro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driller can be used for targeted drug delivery in MIS ~\citep{C2NR32798H}.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\subsubsection{Plant-based microrobots}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%\hilight{details about fabrication, extract xylem tissue}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helical microstructures are not limited to having flagellum-like structures and microbots with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general cilia-like feature have been designed. \citeauthor{gao2013bioinspired}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observed the helical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microstructures that imitates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spiral water-conducting vessels of different plants.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\includegraphics[width=0.9\textwidth]{plants}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\caption[Xylem\rq{}s shape in different plants ]{The shape of the Xylem in differnt plants~\citep{mahoney2011velocity}.}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\label{plants}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order to obtain unstretched spiral vessel several plants were collected and their leaves were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macerated and washed with pure water.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Tweezers were used to uncover compressed spiral vessels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the planar networks.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Leaves were gently scored and two segments were pulled apart to a permanent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length to stretch the spiral vessels.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These spiral vessel were kept in a glass slides and covered with a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thin layer ($20 nm$) of titanium and nickel ($80 nm$) using an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E-beam evaporator ~\citep{mahoney2011velocity}.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helical vessels were coated in nail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polish and baked for 2 minutes to impound the helix and protect the structure. The final product is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photoresist film on glass that was cut into required lengths.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fabrication process involves coating isolated spiral xylem vessel plant fibres within a (Figure~\ref{ref8})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thin magnetic layer.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Xylem tissue transports the plant\rq{}s required food such as water and other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nutrition from the root to the leaves using capillary action ~\citep{mahoney2011velocity}.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Use of plant material in this method enables simple three-dimensional microswimmers fabrication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biocompatibility. In addition, the magnetic cover helps to ensure accurate directional control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high-speed propulsion. Therefore, the fabrication processes were extremely simplified as the main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component of the helical microswimmers is from nature and more than a million individual micro helicals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can be made from a very small section of the plant stalk ~\citep{mahoney2011velocity}. Using mechanical stretching can control geometric variables of the helical vessels such as the pitch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helix angle and hence plenty of helical microswimmers can be reproduced. The final shape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helical microswimmer is determined mainly by the initial diameter of the unstretched spiral vessel.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process of stretching helical plant structure was performed via plastic deformation so that the number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of helical turns are constant and tensile stretching of the plant fibre stretching is negligible~\citep{mahoney2011velocity}.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method used for precise propulsion control and characterising the locomotion behaviour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plant-based microswimmers is similar to the method applied in \citeauthor{gao2013bioinspired} study.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According to \citeauthor{gao2013bioinspired} ~\citep{gao2013bioinspired} experiment, the plant-based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microswimmers exhibited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high speed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movement ($85~\mu m$) in raw biological medium such as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pure human serum under the rotating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However, their swimming speed in pure water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($90~\mu m$) was slightly higher than human serum.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\includegraphics[width=0.5\textwidth]{plants2}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\caption[plant-based microrobot]{(A) The stages were required to make a plant-based microrobot. (B) A microscopic image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 xylem helical structure~\citep{gao2013bioinspired}.}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\label{plants2}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Hence, an increased velocity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biological fluid has a minor effect on the plant-driven microswimmers, which is an important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advantage of this microdevice over the common microrobots%\hilight{WHY}.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\subsection{Actuation methods} \label{actuation}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actuation method for swimming microrobot should meet two main criteria in order to 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applicable. The method needs to be appropriate in the fluid environment and can be applied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the micro scale.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One approach was using tethered and onboard motor to an external power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source to actuate the microrswimmers, but this approach will not be realistic in micro scale.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Therefore, using the propulsion mechanism of natural swimmers such as flagellum demonstrated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 successful result~\citep{peyer2013bio}.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Another approach is using electrochemical decomposition for microrobot locomotion.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mechanism of these types of artificial microdevice is similar to bacteria as both harvest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required energy from their environment.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that case, the environment contains chemical material such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as hydrogen peroxide to make the electrochemical reaction.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successful application of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these catalyst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microdevice in vitro is reported for cell transportation. However, this approach will not be suitable for in vivo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cases where the chemical material may harm the human body~\citep{peyer2013bio}.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Therefore, the idea of using magnetic field for the microrobot actuation satisfied both requirements.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Applying the low strength magnetic field is harmless for the human body and that can be used within fluidic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environment. So it is possible to have microswimmers in the fluid environment and to control them remotely. However,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 are still challenges with using a magnetic field as an actuation method. The magnetic field will decay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fast by increasing the distance from the magnetic source.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Thus, that factor needed to be considered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when preparing the set up for actuated microrobot~\citep{peyer2013bio}.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microrobot actuation by magnetic field can be force driven or torque driven. In the case of the torque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driven, the magnetized microrobot experiences a torque that perform to align its magnetization with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external magnetic field.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magnetic torque and force are formulated as follow;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\bm{T}_m = V\bm{M} \times \bm{B}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\label{originalForce}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\bm{F}_m = V(\bm{M\nabla}) \bm{B}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\label{originalTorque}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$\bm{T}_m [N.m]$ is torque, $\bm{F}_m [N]$ is force, $\bm{M} [A.m^{-1}]$ is magnetization, $V [m^3]$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volume of a magnetized object and $\bm{B} [T]$ is the magnetic field. If we have a hard magnet, $\bm{M}$ becomes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constant or it can be a function of the geometry of the object and applied field. In the uniform magnetic field,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 is no force and microrobot just experiences the torque until the magnetization $\bm{M}$ is collinear with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magnetic field. At this point, there is no torque and the microswimmer remains stationary. Thus, a magnetic field is required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 go through spatial or temporal changes to generate a continous actuation.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This can be performed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rotating the helmholtz coils or generaring a dynamic magnetic field by using AC current~\citep{peyer2013bio}.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\subsection{Fabrication methods} \label{fabrication}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Historically, the fabrication of the microrobot was the main problem to be resolved, but micro-scale fabrication methods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offer a feasible solution~\citep{gao2013bioinspired}.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2007, the first artificial bacteria flagella was fabricated based on thin-film deposition and self-scrolling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methods~\citep{qiu2014noncytotoxic}.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They used InGaAs/GaAs bilayer for fabricating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helical tail and Ni for actuation microrobot\rq{}s head.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similar fabrication method employed by Zhang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2009 with the addition of a Cr layer between the microrobots\rq{} tail and its head~\citep{qiu2014noncytotoxic}.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 improved adhesion of microrobot was the result of adding Cr layer.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3D laser direct writing (DLW) and electron beam decomposition are methods used since then. A typical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fabrication process consists of two stages. Initially, the core structure of the artificial helical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microswimmer is printed using 3D lithography, following which electron beam evaporation is used for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ferromagnetic thin film coating~\citep{tottori2013artificial}.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Performance of each microswimmer (with different design) can be imaged by the scanning electron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microscope (SEM).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After the fabrication process is completed, the next step is to release the structure into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deionised water using the tungsten probe. The tank with deionised water is installed in the middle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three-axis Helmholtz setup.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\includegraphics[width=0.7\textwidth]{</w:t>
      </w:r>
      <w:r w:rsidRPr="004038CA">
        <w:rPr>
          <w:rFonts w:ascii="Times" w:eastAsia="Cambria" w:hAnsi="Times" w:cs="Times New Roman"/>
          <w:sz w:val="20"/>
          <w:szCs w:val="20"/>
          <w:highlight w:val="yellow"/>
          <w:rPrChange w:id="9" w:author="Nafiseh Emamy" w:date="2014-09-12T06:28:00Z">
            <w:rPr>
              <w:rFonts w:ascii="Times" w:eastAsia="Cambria" w:hAnsi="Times" w:cs="Times New Roman"/>
              <w:sz w:val="20"/>
              <w:szCs w:val="20"/>
            </w:rPr>
          </w:rPrChange>
        </w:rPr>
        <w:t>tempreture</w:t>
      </w:r>
      <w:r w:rsidRPr="004038CA">
        <w:rPr>
          <w:rFonts w:ascii="Times" w:eastAsia="Cambria" w:hAnsi="Times" w:cs="Times New Roman"/>
          <w:sz w:val="20"/>
          <w:szCs w:val="20"/>
        </w:rPr>
        <w:t>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\caption[Direct lasor writing]{DLW steps. step 1 is writting helical microrobots, in step 2 microrobots were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developed in isopropyl alcohol and step 3 is coating them by a layer of Ni and Ti. ~\citep{qiu2014artificial}.}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\label{tempreture}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To improve biocompatibility for in-vivo applications,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microrobot can be covered with a thin layer of titanium. In addition, the microrobot\rq{}s structure was layered with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nickel for the purpose of magnetic actuation.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\citeauthor{qiu2014artificial}~\citep{qiu2014artificial} reported a successful application of helical microrobots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for drug delivery were known as \lq\lq{}smart\rq\rq{} drug carriers. Again, they used DLW for the fabrication method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as shown in the Figure \ref{tempreture}.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smart drug carriers were coated in a layer of temperature-sensitive liposomes which is composed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a lipid bilayer and was proposed for cancer therapy in local hyperthermia treatments~\citep{qiu2014artificial}.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main component of temperature-sensitive liposomes is Dipalmi- toylphosphatidylcholine (DPPC) which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transforms from solid to liquid gel at the $41^{\circ} C$ and released encapsulated drugs.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\citeauthor{qiu2014noncytotoxic}~\citep{qiu2014noncytotoxic} used commercially available material such as ORMOCOMP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 fabrication of helical microrobots in their recent experiment.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ORMOCOMP is a biocompatible photoresist which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can improve the potential use of microrobots for in vivo applications becuase it supports viability, cell proliferation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normal morphology of various cell lines. For the purpose of magnetic microrobot actuation, soft magnetic material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such as Fe, Ni and Co are commonly used in microscale structures. The main reason is their biocompatibility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with surface decomposition methods, however Ni and Co are cytotoxic and pure iron can be biodegradable~\citep{qiu2014noncytotoxic}.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ORMOCOMP helical swimmers were coated onto a thin layer of Fe ($25 nm$) using electron beam decomposition.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review of all the fabrication methods used for the micrordevice is represented in the table\ref{fabrication_table}.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\begin{table}[!ht]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\centering% used for centering table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{\rowcolors{2}{gray!100!brown!70}{gray!50!yellow!30}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\begin{tabular}{c c c c c c c c}% centered columns (8 columns)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\toprule[2.0pt]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\head{Author} &amp; \head{Shape} &amp; \head{Length} &amp; \head{Pitch} &amp; \head{Pitch-angle} &amp; \head{Radius} &amp; \head{Filament-radius} &amp; \head{Speed}\\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%heading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\midrule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%\hline% inserts single horizontal 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Arcene &amp; &amp; 1000 &amp; 1000 &amp; 1000 &amp; 1000 &amp; 1000 &amp; 1000\\% inserting body of the table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Dexter &amp; Sparse &amp; 20000 &amp; 1000 &amp; 1000 &amp; 1000 &amp; 1000 &amp; 1000\\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Dorothea &amp; Sparse &amp; 10000 &amp; 1000 &amp; 1000 &amp; 1000 &amp; 1000 &amp; 1000\\[1ex]% [1ex] adds vertical space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\bottomrule[2.0pt]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\end{tabular}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\label{fabrication_table}% is used to refer this table in the text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\caption{Microrobot\rq{}s fabrication methods}\label{fabrication table}% title of Table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 Table 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\begin{table}[h!]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\setlength{\arrayrulewidth}{.6mm}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\setlength{\tabcolsep}{1pt}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\renewcommand{\arraystretch}{2.8}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\begin{tabular}{ c m{2.5cm} m{4.3cm} m{3cm} m{2cm}}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\rowcolor{lightgray}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Microrobot Image &amp; Design &amp; Fabrication Method &amp; propulsion method &amp;Citation \\ \hline\hline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\begin{minipage}{.3\textwidth}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\includegraphics[width=\linewidth, height=25mm]{screw_ta}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\end{minipage}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Helical Screw Shape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&amp;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\begin{minipage}{4cm}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\item Direct Laser </w:t>
      </w:r>
      <w:del w:id="10" w:author="Nafiseh Emamy" w:date="2014-09-12T07:13:00Z">
        <w:r w:rsidRPr="004038CA" w:rsidDel="004038CA">
          <w:rPr>
            <w:rFonts w:ascii="Times" w:eastAsia="Cambria" w:hAnsi="Times" w:cs="Times New Roman"/>
            <w:sz w:val="20"/>
            <w:szCs w:val="20"/>
            <w:highlight w:val="yellow"/>
            <w:rPrChange w:id="11" w:author="Nafiseh Emamy" w:date="2014-09-12T06:28:00Z">
              <w:rPr>
                <w:rFonts w:ascii="Times" w:eastAsia="Cambria" w:hAnsi="Times" w:cs="Times New Roman"/>
                <w:sz w:val="20"/>
                <w:szCs w:val="20"/>
              </w:rPr>
            </w:rPrChange>
          </w:rPr>
          <w:delText>Writting</w:delText>
        </w:r>
      </w:del>
      <w:ins w:id="12" w:author="Nafiseh Emamy" w:date="2014-09-12T07:13:00Z">
        <w:r w:rsidRPr="004038CA">
          <w:rPr>
            <w:rFonts w:ascii="Times" w:eastAsia="Cambria" w:hAnsi="Times" w:cs="Times New Roman"/>
            <w:sz w:val="20"/>
            <w:szCs w:val="20"/>
            <w:highlight w:val="yellow"/>
          </w:rPr>
          <w:t>Writing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(DLW)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Two-photon Polymerization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RFT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\citep{peyer2013magnetic}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 Second Row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\begin{minipage}{.3\textwidth}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\includegraphics[width=\linewidth, height=25mm]{helical_rigid_tail}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Helical rigid tail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&amp;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\begin{minipage}[t]{4cm}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Direct Laser Writting (DLW)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Two-photon Polymerization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RFT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\citep{peyer2013bio}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 Third row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\begin{minipage}{.3\textwidth}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\includegraphics[width=\linewidth, height=25mm]{Planar_flexible_tail}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Planar flexible tail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&amp;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\begin{minipage}[t]{4cm}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The EMA coil system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SBT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RFT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\citep{kim2013fabrication}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 Forth row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\begin{minipage}{.3\textwidth}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\includegraphics[width=\linewidth, height=25mm]{cilia-shape}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Cilia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&amp;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The EMA coil system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\begin{minipage}[t]{4cm}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SBT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\citep{kim2013fabrication}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 Fifth Row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\begin{minipage}{.3\textwidth}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\includegraphics[width=\linewidth, height=25mm]{tube_ta}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Nanotube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&amp;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\begin{minipage}{4cm}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Molecular Beam Epitaxy (MBE)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Drilling motion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\citep{C2NR32798H}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 Sixth Row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\begin{minipage}{.3\textwidth}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\includegraphics[width=\linewidth, height=25mm]{plant_ta}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\begin{minipage}[t]{3cm}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Plant-based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&amp;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\begin{minipage}[t]{4cm}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Macerating Plant\rq{}s Leaves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Seperating Spiral Vessels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Stretching spiral Vessels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Coating with Ti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\end{minipage}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RFT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&amp;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\citep{gao2013bioinspired}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\hline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\end{tabular}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\caption[Summery of microrobots\rq{}s desing, locomotion and fabrication]{Different types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microrobots, their fabrication and propulsion method.}\label{Micro}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Method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\chapter{Methods}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this chapter the design of microhelix is described and a few number of design is presented. It followed by introducing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fabrication mechanism, the technology applied to fabricate microstructures and post-processing fabricated microstructres.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simulation is major part of this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chapter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is modelling the swimming mechanism of microhelix in high viscous fluid.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Three models studied for describing the swimming motion of the microhelix and one model (\ac*{RFT}) is implemented to simulate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microhelix with two and six degrees of freedom.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torque driven magnetic field is selected to actuate the microhelix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as a result the relation between the rotational velocity and translational velocity is achieved.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 Design %%%%%%%%%%%%%%%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\section{Microrobot design} \label{microDesign}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For the purpose of this study, the design of microrobots is </w:t>
      </w:r>
      <w:del w:id="13" w:author="Nafiseh Emamy" w:date="2014-09-12T06:29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focuced</w:delText>
        </w:r>
      </w:del>
      <w:ins w:id="14" w:author="Nafiseh Emamy" w:date="2014-09-12T06:29:00Z">
        <w:r w:rsidRPr="004038CA">
          <w:rPr>
            <w:rFonts w:ascii="Times" w:eastAsia="Cambria" w:hAnsi="Times" w:cs="Times New Roman"/>
            <w:sz w:val="20"/>
            <w:szCs w:val="20"/>
          </w:rPr>
          <w:t>focused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on a helical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tail shape with possible propeller head. The helical shape microrobot has generally copied the design of the helical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rigid tail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flagellum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is a one-dimensional structure. There are other microstructures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such as cilia and planar flexible tail flagellum that are copied to build a swimming microrobot.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helical rigid tail flagellum is a preferred design for the micro swimmer as its simplicity makes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it feasible to copy in micro scale.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addition, its swimming mechanism is more efficient than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other type of microswimmers \citep{peyer2013bio}.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Therefore, the key characters of the helix were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identified and all the design was based on optimising these characters.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\begin{subfigure}[b]{0.25\textwidth}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\includegraphics[width=\textwidth]{Design6}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\caption{Circle base helix with sphere head}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\label{Design6}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\begin{subfigure}[b]{0.36\textwidth}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\includegraphics[width=\textwidth]{Design2}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\caption{Rectangle base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\label{Design2}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\begin{subfigure}[b]{0.32\textwidth}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\includegraphics[width=\textwidth]{Design3}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\caption{Rectangle base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\label{Design3}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\begin{subfigure}[b]{0.335\textwidth}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\includegraphics[width=\textwidth]{Design4}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\caption{Rectangle base helix with sphere head}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\label{Design4}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\begin{subfigure}[b]{0.37\textwidth}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\includegraphics[width=\textwidth]{Design5}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\caption{Rectangle base helix with square head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\label{Design5}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\begin{subfigure}[b]{0.222\textwidth}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\includegraphics[width=\textwidth]{Design1}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\caption{Circle base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\label{Design1}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\caption[Different helical designs]{(a) Circle base filament helix with a sphere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head and three turns.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(b) The rectangle base filament helix with larger side of the rectangle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was revolved about a spiral path (b) whilst in (c) smaller side of the rectangle revolved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about a spiral path.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rectangle base helix can be integrated to sphere head (d) or square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head (e).}\label{Different helical designs}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figure \ref{Different helical designs} represents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variaty of designs that have been undertaken in the design stage of this project.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 circle base helix with (\ref{Design6})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without sphere head (\ref{Design1}) has been designed. Also their pitch, helical angle and length of the helix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were changed to </w:t>
      </w:r>
      <w:del w:id="15" w:author="Nafiseh Emamy" w:date="2014-09-12T06:40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monotor</w:delText>
        </w:r>
      </w:del>
      <w:ins w:id="16" w:author="Nafiseh Emamy" w:date="2014-09-12T06:40:00Z">
        <w:r w:rsidRPr="004038CA">
          <w:rPr>
            <w:rFonts w:ascii="Times" w:eastAsia="Cambria" w:hAnsi="Times" w:cs="Times New Roman"/>
            <w:sz w:val="20"/>
            <w:szCs w:val="20"/>
          </w:rPr>
          <w:t>monitor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its behaviour </w:t>
      </w:r>
      <w:del w:id="17" w:author="Nafiseh Emamy" w:date="2014-09-12T06:40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druing</w:delText>
        </w:r>
      </w:del>
      <w:ins w:id="18" w:author="Nafiseh Emamy" w:date="2014-09-12T06:40:00Z">
        <w:r w:rsidRPr="004038CA">
          <w:rPr>
            <w:rFonts w:ascii="Times" w:eastAsia="Cambria" w:hAnsi="Times" w:cs="Times New Roman"/>
            <w:sz w:val="20"/>
            <w:szCs w:val="20"/>
          </w:rPr>
          <w:t>during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simulation and fabrication process. Two types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rectangle base helix has designed. In the first one, the larger side of the rectangle revolves around a spiral path (\ref{Design2})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whilst in the second one the smaller side of the rectangle revolves around the spiral path (\ref{Design3}).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former design advantages in the simulation process because its shape produce larger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force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to propell the microrswimmer.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However, the it behave poorly in the fabrication process </w:t>
      </w:r>
      <w:del w:id="19" w:author="Nafiseh Emamy" w:date="2014-09-12T06:40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becase</w:delText>
        </w:r>
      </w:del>
      <w:ins w:id="20" w:author="Nafiseh Emamy" w:date="2014-09-12T06:40:00Z">
        <w:r w:rsidRPr="004038CA">
          <w:rPr>
            <w:rFonts w:ascii="Times" w:eastAsia="Cambria" w:hAnsi="Times" w:cs="Times New Roman"/>
            <w:sz w:val="20"/>
            <w:szCs w:val="20"/>
          </w:rPr>
          <w:t>because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it has not provide sufficient </w:t>
      </w:r>
      <w:del w:id="21" w:author="Nafiseh Emamy" w:date="2014-09-12T06:41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suface</w:delText>
        </w:r>
      </w:del>
      <w:ins w:id="22" w:author="Nafiseh Emamy" w:date="2014-09-12T06:41:00Z">
        <w:r w:rsidRPr="004038CA">
          <w:rPr>
            <w:rFonts w:ascii="Times" w:eastAsia="Cambria" w:hAnsi="Times" w:cs="Times New Roman"/>
            <w:sz w:val="20"/>
            <w:szCs w:val="20"/>
          </w:rPr>
          <w:t>surface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area to contact with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substrate. Therefore we can\rq{}t print it vertically. The latter provides strong base for printing vertically but ca\rq{}t generate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sufficient force to move the microswimmer forward.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new design of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microhelix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has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variable pitchrather than constant pitch is made (\ref{Design7}) and fabricated vertically. The advantage of variable pitch design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is providing strong base to fabricate it vertically.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 Fabrication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\section{Microrobot fabrication} \label{microFabric}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main challenge of the fabrication process is not just fabricating the extremely small object.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 are number of other factors that need to be considered to select an appropriate approach for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fabricating helical shape mincrorobot. An ideal fabrication approach should have control over design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parameters and in particular it should be suitable for applying magnetic material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 the actuation purpose \citep{peyer2013bio}.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\begin{wrapfigure}{r}{0.4\textwidth}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\includegraphics[width=0.3\textwidth]{Design7}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\caption[Variable pitch helix design]{Variable pitch helix design}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\label{Variable pitch helix design}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\includegraphics[width=1.0\textwidth]{Fabrication_diag}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\caption[Fabrication process overview]{Fabrication process overview. The last block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the diagram on the right (dark gray) did not try in this study.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\label{Fabrication_diag}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complete fabrication process is summarised in the diagram \ref{Fabrication diagram}.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process started by importing the structure files into the software called Describe for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pre-processing purpose.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structures file contains all the microrobots that is designed by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software called Solidwork.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next stage is writing the structure using nanoscribe facility, which is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carried out in the clean room. After the structures printed, they can be seen under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\ac*{SEM}.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However, the structure made of polymer and the pictures of non-metal object under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\ac*{SEM} is not perfect. Thus the polymer made microrobot were first coated with a layer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metal (usually gold) and this process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is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called sputtering coating process. At this stage,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picture of microrobot were analysed under the \ac*{SEM} and if they are satisfactory, they will go 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final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stage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is magnetization process. However, we the magnetization stage was not attempted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this project because the aim was to optimise the structures in terms of design and fabrication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 was no plan to run an experiment within the short period of time. The pictures identified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as having a problem were sent to the design stage for further optimisation process. In the following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two sections, we will explain the mechanism of the two photon lithography techniques and \ac*{SEM} in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more detail.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%%%%%%%%%%%% Overview Diagram of the fabrication process %%%%%%%%%%%%%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\begin{tikzpicture}[scale=1.10,transform shape]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diagram elements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\Step{1}{Preparing};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(p1.south)+(0.0,-1.5) \Step{2}{Production};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(p2.south)+(0.0,-1.5) \Step{3}{Post-processing};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(p3.east)+(3.0,0.0) \Step{4}{Sputter Coating};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\path (p4.south)+(0.0,-1.50) \Step{5}{Image </w:t>
      </w:r>
      <w:r w:rsidRPr="004038CA">
        <w:rPr>
          <w:rFonts w:ascii="Times" w:eastAsia="Cambria" w:hAnsi="Times" w:cs="Times New Roman"/>
          <w:sz w:val="20"/>
          <w:szCs w:val="20"/>
          <w:highlight w:val="yellow"/>
          <w:rPrChange w:id="23" w:author="Nafiseh Emamy" w:date="2014-09-12T06:41:00Z">
            <w:rPr>
              <w:rFonts w:ascii="Times" w:eastAsia="Cambria" w:hAnsi="Times" w:cs="Times New Roman"/>
              <w:sz w:val="20"/>
              <w:szCs w:val="20"/>
            </w:rPr>
          </w:rPrChange>
        </w:rPr>
        <w:t>Ana</w:t>
      </w:r>
      <w:del w:id="24" w:author="Nafiseh Emamy" w:date="2014-09-12T07:13:00Z">
        <w:r w:rsidRPr="004038CA" w:rsidDel="004038CA">
          <w:rPr>
            <w:rFonts w:ascii="Times" w:eastAsia="Cambria" w:hAnsi="Times" w:cs="Times New Roman"/>
            <w:sz w:val="20"/>
            <w:szCs w:val="20"/>
            <w:highlight w:val="yellow"/>
            <w:rPrChange w:id="25" w:author="Nafiseh Emamy" w:date="2014-09-12T06:41:00Z">
              <w:rPr>
                <w:rFonts w:ascii="Times" w:eastAsia="Cambria" w:hAnsi="Times" w:cs="Times New Roman"/>
                <w:sz w:val="20"/>
                <w:szCs w:val="20"/>
              </w:rPr>
            </w:rPrChange>
          </w:rPr>
          <w:delText>n</w:delText>
        </w:r>
      </w:del>
      <w:r w:rsidRPr="004038CA">
        <w:rPr>
          <w:rFonts w:ascii="Times" w:eastAsia="Cambria" w:hAnsi="Times" w:cs="Times New Roman"/>
          <w:sz w:val="20"/>
          <w:szCs w:val="20"/>
          <w:highlight w:val="yellow"/>
          <w:rPrChange w:id="26" w:author="Nafiseh Emamy" w:date="2014-09-12T06:41:00Z">
            <w:rPr>
              <w:rFonts w:ascii="Times" w:eastAsia="Cambria" w:hAnsi="Times" w:cs="Times New Roman"/>
              <w:sz w:val="20"/>
              <w:szCs w:val="20"/>
            </w:rPr>
          </w:rPrChange>
        </w:rPr>
        <w:t>lysis</w:t>
      </w:r>
      <w:r w:rsidRPr="004038CA">
        <w:rPr>
          <w:rFonts w:ascii="Times" w:eastAsia="Cambria" w:hAnsi="Times" w:cs="Times New Roman"/>
          <w:sz w:val="20"/>
          <w:szCs w:val="20"/>
        </w:rPr>
        <w:t>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(p5.east)+(3.0,0.0) \Step{6}{Coating Magnetic Material};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(p4.east)+(5.0,0.0) \practica{7}{Calculate forward and inverse kinematic};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(p5.east)+(5.0,0.0) \practica{8}{Design feedback control mechanics};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(p5.south)+(3.5,-2.0) \practica{9}{Integrating e-AR and robot};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(p9.south)+(0.0,-1.5) \practica{10}{Laparoscopy Robot};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arrows between elements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(p1.south) -- node [above] {} (p2);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(p2.south) -- node [above] {} (p3);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(p3.east) -- node [above] {} (p4);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(p4.south) -- node [above] {} (p5);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(p5.east) -- node [above] {} (p6);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(p7.south) -- node [above] {} (p8);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[line] (p5.south) -- node [above] {} (p9);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[line] (p8.south) -- node [above] {} (p9);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(p9.south) -- node [above] {} (p10);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\background{p1}{p1}{p3}{p3}{Nanoscribe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\background{p4}{p4}{p5}{p5}{SEM}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(p5.south) -- node [above] {} (bk3-n);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(bk3-s) -- node [above] {} (p8);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[line] (bk3-s) -- node [above] {} (p9);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(bk1-e)+(+6.0,0) node (ur1)[ur]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\path (bk2-w)+(+6.0,0) node (ur2)[ur]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%\path (bk3-w)+(+3.0,0) node (ur3)[ur] {};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\transreceptor{bk1-e}{pre processing}{ur1};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\transreceptor{bk2-w}{Feature selection}{ur2};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%\transreceptor{bk3-w}{classification}{ur3};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 CHANGED%%%%%%%%%%%%%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\end{tikzpicture}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\caption[Fabrication overview]{Fabrication diagram. The nanoscribe technology is employed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for the fabrication process and it was followed by analysing structure under SEM.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final stage (yellow block in third column) has not been attempted in this project. 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\label{Fabrication diagram}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\end{figure} %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 CHANGED%%%%%%%%%%%%%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%%%%%%%%%%%%%%%%%%%%%%%%%%%%%%%%%%%%%%%%%%%%%%%%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\subsection{Nanoscribe}\label{nanoscribe}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Nanoscribe is a company providing a sophisticated system and device for true 3D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 and nanofabrication.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Their system is based on the laser lithography and it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used two-photo polymerization technique for the fabrication. The fabrication device combines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two modes for writing; the high-speed galvo-mode and an ultra-precise piezo-mode.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former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is for fastest fabrication and it makes the structure in a layer-by-layer process. The latter is mainly for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printing arbitrary 3D trajectories~\citep{Doe:2014Feb:Online}. The complete nanoscribe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package is made up of three components, Photonic Professional GT, the software and IP Photoresists.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Photosensitive material is used in both modes for structuring arbitrary 3D patterns in a high-resolution.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properties of the photosensitive material, the laser power and the size of the spot in the material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determined the voxel size. Extremely small voxel size can be achieved when focusing optics is used with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 high numerical aperture.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fabrication process in each mode is based on moving the voxel relative to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sample. The galvo mode approach is called \ac*{MBFS} in which the laser beam is scanned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galvanometric mirrors and piezo-actuators will control the vertical movement. However in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piezo-mode, piezo actuators move the substrate in all three dimensions to achieve a highly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precise focus trajectory.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This type of implementation is know as \ac*{FBMS}~\citep{Doe:2014Feb:Online}.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\includegraphics[width=0.9\textwidth]{nanoscribeWorkflow}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\caption[Nanoscribe workflow]{nanoscribe workflow. The stages are </w:t>
      </w:r>
      <w:del w:id="27" w:author="Nafiseh Emamy" w:date="2014-09-12T06:42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inveolved</w:delText>
        </w:r>
      </w:del>
      <w:ins w:id="28" w:author="Nafiseh Emamy" w:date="2014-09-12T06:42:00Z">
        <w:r w:rsidRPr="004038CA">
          <w:rPr>
            <w:rFonts w:ascii="Times" w:eastAsia="Cambria" w:hAnsi="Times" w:cs="Times New Roman"/>
            <w:sz w:val="20"/>
            <w:szCs w:val="20"/>
          </w:rPr>
          <w:t>involved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in 3D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micro-printing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with nanoscribe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device is shown in the diagram~\citep{Doe:2014Feb:Online}.}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\label{nanoscribeWorkflow}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whole process of fabrication is formed of three stages; preparation, production and post-processing.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the first stage, the \ac*{stl} file that contains the design of structures will import into the software tool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called DeScribe. In this software, each design will go though three steps for fixing the mesh, slicing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hatching. By completing these three steps, the result will be the \ac*{gwl} format file that is ready for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production stage.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production is the stage for controlling the print job that has been done by user-friendly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graphical interface software, NanoWrite.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This software controls different aspect of the lithography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system such as autofocus, exposure dose and substrate positioning.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final stage involves removing the excess resin in order to improve the visual quality~\citep{Doe:2014Feb:Online}.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\includegraphics[width=0.5\textwidth]{SEM}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\caption[Scanning Electron Microscope]{Scanning Electron Microscop. The components of the \ac*{SEM} is shown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the diagram~\citep{Doe:2014Jan:Online}.}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\label{SEM}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IP Photoresists is a high viscose fluid that comes as part of nanoscribe package. It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used to maximise the performance of the multiphoton polymerization process. It has high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mechanical stability and sticks very well to different substrate ~\citep{Doe:2014Feb:Online}.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 wide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range of material with different mechanical, optical or chemical properties can be used for the substrate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direct laser writing. The choice of the substrate material is application dependent. For example in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optical applications the transparent material such as glass is more appropriate. In the latter application,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substrate is mainly for supporting to the polymer structures. Also, we can use pre-structured substrates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such as transparent micro-fluidic chip so that polymer structure can be printed on the substrate. In that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case, the functionality of multiphoton lithography can be improved by combining the mechanical parts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with substarte~\citep{Doe:2014Feb:Online}.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this project we used a nanoscribe device to print microswimmers using the galvo-mode of the machine.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whole printing unit is located in the clean room\footnote{Clean room is an environment with controlled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concentration of airborne particles to make it suitable for product manufacturing~\citep{Doe:2014April:Online}.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fabricated structures were observed under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\ac*{SEM} and all the </w:t>
      </w:r>
      <w:del w:id="29" w:author="Nafiseh Emamy" w:date="2014-09-12T06:42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reslulting</w:delText>
        </w:r>
      </w:del>
      <w:ins w:id="30" w:author="Nafiseh Emamy" w:date="2014-09-12T06:42:00Z">
        <w:r w:rsidRPr="004038CA">
          <w:rPr>
            <w:rFonts w:ascii="Times" w:eastAsia="Cambria" w:hAnsi="Times" w:cs="Times New Roman"/>
            <w:sz w:val="20"/>
            <w:szCs w:val="20"/>
          </w:rPr>
          <w:t>resulting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images are presented and discussed in the result \ref{result} and discussion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chapters \ref{discussion} respectively.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\subsection{Scanning Electron Microscope (\ac*{SEM})}\label{sem}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\ac*{SEM} is a powerful device for obtaining high magnification images to analyse and examine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material or individual features. \ac*{SEM} was invented 50 years ago and is used extensively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diverse scientific fields such as biology, medicine or metallurgy, to name just a few.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\ac*{SEM} can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provide images with the high-resolution down to $25$ Angstroms.\footnote{$1 ~\ Angstrom =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1.0 \times 10^{-10} Metres$}%~\citep{Doe:2013Dec:Online}.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\ac*{SEM} generates a range of signals at the surface of solid specimens by using a focused beam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high-energy electrons.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process starts with the electron gun producing an electron beam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at the top of the microscope which then travels into the microscope. The microscope is placed in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vacuum. The beam is then focused down onto the specimen by passing through the electromagnetic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fields and lenses.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Once the focused electron beam interacts with the specimen, electrons are revealed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from the specimen.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At this point, the back-scattered electrons are collected by the detectors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converted into variety of signals. Ultimately, generated signals sent to the screen to form the final image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the specimen\citep{Doe:2014Jan:Online}.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key advantages of using \ac*{SEM} over traditional microscope is having the large depth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field and the higher resolution.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addition, researchers have more control over the degree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magnification because \ac*{SEM} uses electromagnets\citep{Doe:2014Jan:Online}.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We need to prepare samples before using the \ac{SEM} because it uses the electron in 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vacuum condition. That means the sample should not contain any water as otherwise the water will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vaporise in the vacuum. This is a high-vacuum \ac*{SEM}. If we require an image of a wet sample such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as biological specimen we can use the low-vacuum \ac*{SEM}. In that case, the specimen chamber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contains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air that avoid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dehydrating of samples.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Because the produced images are based on the electron-sample interaction, if the sample is made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of non-metal material, the final image is not very clear. Thus, the sample needs to be covered by a metal in </w:t>
      </w:r>
      <w:del w:id="31" w:author="Nafiseh Emamy" w:date="2014-09-12T06:43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oder</w:delText>
        </w:r>
      </w:del>
      <w:ins w:id="32" w:author="Nafiseh Emamy" w:date="2014-09-12T06:43:00Z">
        <w:r w:rsidRPr="004038CA">
          <w:rPr>
            <w:rFonts w:ascii="Times" w:eastAsia="Cambria" w:hAnsi="Times" w:cs="Times New Roman"/>
            <w:sz w:val="20"/>
            <w:szCs w:val="20"/>
          </w:rPr>
          <w:t>order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to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make it conductive. The process of covering the sample with metal is called sputter coating\citep{Doe:2014Jan:Online}.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\paragraph{sputter coating}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the sputter coater, there is small chamber in the vacuum to place the sample in. An electric field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argon gas is used in order to release the electron from the argon and convert it into positively charged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atom. Then, argon ions and negatively charged gold foil are attracted to each other and as a result gold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atoms fall from the surface of the gold and settle onto the surface of the specimen. Therefore, a thin gold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layer covers the surface of the sample and makes it conductive for \ac*{SEM} machine\citep{Doe:2014Jan:Online}.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this project, the microrobot structure is made of polymer, which we conductive by applying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sputter coating process and then analysing them under \ac*{SEM}.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images of the microrobot structures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before and after coating is presented in the result section \ref{result}. In the following section, the simulation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microrbot is demonstrated in detail.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 Simulation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\section{Simulation}\label{simulation}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\includegraphics[width=1.0\textwidth]{Simulation_Diag}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\caption[Fabrication process overview]{Simulation workflow. The microrobot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desired velocity is an input of a system. The electric current is required to generate a magnetic field for microrobot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actuation is an output.}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\label{Simulation_Diag}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simulation of the microrobot is formed by two main components; helical microrobot propulsion mechanism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and actuation method.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complete algorithm that describes the implementation of the simulation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system is represented in the diagram \ref{PSuedocode}. In this algorithm, the desired velocity is given to the system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the required electric current to make the dynamic magnetic field will be an output of the system. The pseudocode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algorithm \ref{PSuedocode} is provided in more details in each step of the implementation and the complete computation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is explained in section \ref{RFT_sixDegree} and section \ref{microActuation}.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\begin{tikzpicture}[scale=1.30,[every node/.style={font=\large,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minimum height=1.5cm,minimum width=0.8cm},]]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diagram elements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\Step{1}{Desired Velocity};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(p1.east)+(3.0,0.0) \Step{2}{Propulsion Algorithm};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(p2.east)+(3.0,0.0) \Step{3}{Actuation Algorithm};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(p3.south)+(0.0,-2.0) \Step{4}{Torque Calculation};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(p4.west)+(-3.0,0.0) \Step{5}{Magnetic Field Calculation};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(p5.west)+(-3.0,0.0) \Step{6}{Electric Current};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Draw arrows between elements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(p1.east) -- node [above] {} (p2);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(p2.east) -- node [above] {} (p3);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(p3.south) -- node [above] {} (p4);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(p4.west) -- node [above] {} (p5);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\path [line] (p5.west) -- node [above] {} (p6);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\background{p3}{p3}{p5}{p5}{Simulation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 CHANGED%%%%%%%%%%%%%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\end{tikzpicture}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\caption[Simulation algorithm]{Simulation algorithm. The main components of implementing the simulation is shown in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diagram.}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\label{Simulation algorithm} 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\end{figure} %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 CHANGED%%%%%%%%%%%%%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%%%%%%%%%%%%%%%%%%%Pseudocode%%%%%%%%%%%%%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\begin{algorithm}[H]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\KwData{Velocity ($\bm{V}$), RFT, RSM, SBT}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%\KwResult{how to write algorithm with \LaTeX2e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%initialization\;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\While{ $\bm{V} \neq 0$}{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Select propulsion method from (RFT, RSM, SBT)\;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Compute propulsion matrix coefficient $(b,c)$\;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Decompose $\bm{V} $ to ${ \bm {{V}_{hor}}}$ and ${ \bm {{V}_{ver}}}$\;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\eIf{${\| \bm {{V}_{hor}}\|} = 0$}{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Rotational velocity $ \bm {\Omega} = \frac{{\| \bm{V}\|}+ d_{11}\| \bm{f}\|}{e_{11}}$\;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Microrobot direction point $\tilde{\bm{X}} = -\hat{\bm{g}}$\;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Go to next step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}{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Rotational velocity $ \Omega = \frac{\| {\tilde{\bm{V}} \| \cos(\psi) } + d_{11} \| \bm{f} \| \cos(\psi - \alpha)}{e_{11}}$\;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Microrobot direction point $\tilde{\bm{X} } = \frac{\tilde{\bm{V}}}{\| {\tilde{\bm{V}}} \|}$\;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Go to next step\;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Compute Torque $\tau = b \bm{V} + \Omega c$\;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Compute Magnetic field $\bm{B}$ from $\tau = \bm{V}M \times \bm{B}$\;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Compute Electric current $i$ from $|\bm{B}| = (\frac{b^2}{(b^2+l^2)^{3/2}}){\mu}_0 i$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\caption[Simulation details]{Simulation algorithm}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\label{PSuedocode}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\end{algorithm}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%%%%%%%%%%%%%%%%%%%END of Pseudocode%%%%%%%%%%%%%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\subsection{</w:t>
      </w:r>
      <w:del w:id="33" w:author="Nafiseh Emamy" w:date="2014-09-12T06:44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Modeling</w:delText>
        </w:r>
      </w:del>
      <w:ins w:id="34" w:author="Nafiseh Emamy" w:date="2014-09-12T06:44:00Z">
        <w:r w:rsidRPr="004038CA">
          <w:rPr>
            <w:rFonts w:ascii="Times" w:eastAsia="Cambria" w:hAnsi="Times" w:cs="Times New Roman"/>
            <w:sz w:val="20"/>
            <w:szCs w:val="20"/>
          </w:rPr>
          <w:t>Modelling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helical propulsion}\label{maths}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Analysing fluid dynamic phenomena on microorganism is a fundamental approach to model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microorganism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locomotion~\citep{smith2009boundary}.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helical bacterial flagellum can be uesed as a reference to model a helical microrobot.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essential parameters to model a helix are, helix length ($L$), pitch ($\lambda$), pitch angle ($\theta$),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radius ($R$), filament radius ($a$) and contour length ($\Lambda = L/ \cos \theta$).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Figure~\ref{parameters} shows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helix parameters evidently~\citep{rodenborn2013propulsion}.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flagella parameters were measured for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several species of bacteria and its result showed the helical pitch is typically ranging between $2R$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$11R$, ($2R &lt; \lambda &lt; 11R$).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Also the helix length ($L$) varies from $3\lambda$ to $11\lambda$,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($3\lambda &lt; L &lt; 11\lambda$).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\includegraphics[width=0.7\textwidth]{parameters}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\caption[Helix parameters]{The essential helix parameters to design a helical microrobot~\citep{rodenborn2013propulsion}.}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\label{parameters}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flagella rotation at low Reynolds number exerts an axial thrust ($F$) and torque ($T$) related to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rotation rate ($\omega$) and flagellum axial velocity ($\nu$).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At the same time, fluids was exerted on the force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($-F$)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and the torque ($-T$) on the swimming microrobots~\citep{purcell1997efficiency}.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fluid dynamic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is governed by the Stokes equations (\ref{stokes_1}) in the low Reynolds regime;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-\nabla{p}+ \eta\nabla^2{\nu} = 0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\label{stokes_1}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Where $\eta$ and $p$ are fluid dynamic velocity and pressure respectively. Therefore, thrust ($F$)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torque ($T$) are linearly related to the $\nu$ and $\omega$ as there is no derivation of time in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equations \ref{stokes_1}.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These linear relationship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can be defined as follow;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 = A\nu + B\omega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\label{linear1}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 = C\nu + D\omega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\label{linear2}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del w:id="35" w:author="Nafiseh Emamy" w:date="2014-09-12T06:45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Therfore</w:delText>
        </w:r>
      </w:del>
      <w:ins w:id="36" w:author="Nafiseh Emamy" w:date="2014-09-12T06:45:00Z">
        <w:r w:rsidRPr="004038CA">
          <w:rPr>
            <w:rFonts w:ascii="Times" w:eastAsia="Cambria" w:hAnsi="Times" w:cs="Times New Roman"/>
            <w:sz w:val="20"/>
            <w:szCs w:val="20"/>
          </w:rPr>
          <w:t>Therefore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, a matrix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$\bigl(\begin{smallmatrix}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A&amp;B\\ C&amp;D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\end{smallmatrix} \bigr)$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defined as propulsion matrix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model to explain the </w:t>
      </w:r>
      <w:del w:id="37" w:author="Nafiseh Emamy" w:date="2014-09-12T06:46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flagellar</w:delText>
        </w:r>
      </w:del>
      <w:ins w:id="38" w:author="Nafiseh Emamy" w:date="2014-09-12T06:46:00Z">
        <w:r w:rsidRPr="004038CA">
          <w:rPr>
            <w:rFonts w:ascii="Times" w:eastAsia="Cambria" w:hAnsi="Times" w:cs="Times New Roman"/>
            <w:sz w:val="20"/>
            <w:szCs w:val="20"/>
          </w:rPr>
          <w:t>flagella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swimming motion described by following equation~\citep{rodenborn2013propulsion}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as mentioned in the literature review earlier;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\[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\begin{bmatrix} F\\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T\end{bmatrix} = \begin{bmatrix} A &amp; B 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 &amp; D \end{bmatrix} \begin{bmatrix} \nu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\omega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elements in the symetric $2\times2$ matrix (propulsive matrix) in the above equation only depends 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flagellum geometry. The propulsive matrix elements can be computed by three methods called;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resistive force theory, slender body theory and regularized Stokeslet theory which are described in detail in sections \ref{method3},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\ref{method1} and \ref{method2} respectively.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\subsubsection{Resistive force theory for microrobot with two degrees of freedom}\label{method3}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\includegraphics[width=0.8\textwidth]{motion}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\caption[Microrobot filament motion]{Analysis of </w:t>
      </w:r>
      <w:del w:id="39" w:author="Nafiseh Emamy" w:date="2014-09-12T06:46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arbitary</w:delText>
        </w:r>
      </w:del>
      <w:ins w:id="40" w:author="Nafiseh Emamy" w:date="2014-09-12T06:46:00Z">
        <w:r w:rsidRPr="004038CA">
          <w:rPr>
            <w:rFonts w:ascii="Times" w:eastAsia="Cambria" w:hAnsi="Times" w:cs="Times New Roman"/>
            <w:sz w:val="20"/>
            <w:szCs w:val="20"/>
          </w:rPr>
          <w:t>arbitrary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filament motion of microhelix~\citep{edd2003biomimetic}.}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\label{motion}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swimming velocity and efficiency of the microrobot can be predicted by Resistive force theory (RFT)~\citep{purcell1997efficiency}.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force exerted on the fluid by micro swimmer were calculated initially and the micro swimmer will have a net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movement if the force is not zero~\citep{Doe:2013:Online}. Furthermore, the swimming velocity will decrease if the helical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body is attached to the innert head. Figure \ref{filament} shows an arbitary filament motion which is defined by $s(l,t)$.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direction of the helix velocity ($U$) is along x-axis and its rotation is </w:t>
      </w:r>
      <w:del w:id="41" w:author="Nafiseh Emamy" w:date="2014-09-12T06:47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symetric</w:delText>
        </w:r>
      </w:del>
      <w:ins w:id="42" w:author="Nafiseh Emamy" w:date="2014-09-12T06:47:00Z">
        <w:r w:rsidRPr="004038CA">
          <w:rPr>
            <w:rFonts w:ascii="Times" w:eastAsia="Cambria" w:hAnsi="Times" w:cs="Times New Roman"/>
            <w:sz w:val="20"/>
            <w:szCs w:val="20"/>
          </w:rPr>
          <w:t>symmetric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about the x-axis.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following assumption has been made in order to use the RFT.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\includegraphics[width=0.5\textwidth]{filament}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\caption[A motion of helical segment]{A motion of an </w:t>
      </w:r>
      <w:del w:id="43" w:author="Nafiseh Emamy" w:date="2014-09-12T06:48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arbitary</w:delText>
        </w:r>
      </w:del>
      <w:ins w:id="44" w:author="Nafiseh Emamy" w:date="2014-09-12T06:48:00Z">
        <w:r w:rsidRPr="004038CA">
          <w:rPr>
            <w:rFonts w:ascii="Times" w:eastAsia="Cambria" w:hAnsi="Times" w:cs="Times New Roman"/>
            <w:sz w:val="20"/>
            <w:szCs w:val="20"/>
          </w:rPr>
          <w:t>arbitrary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filament~\citep{edd2003biomimetic}.}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\label{filament}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geometry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of the helix is on the yz-plane and it always attached to the robot body (can be a sphere).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filament motion is periodic and the filament length is constant at all the time. Acceleration can be neglected as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system is in the low Re number fluid. Hence, the equations \ref{thrust_1} and \ref{torque_1} will describe the force balance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moment balance in the x-axis direction.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thrust and torque will be determined by integrating over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first term of the force balance and moment balance equations (\ref{thrust_1} and \ref{torque_1})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respectively ~\citep{edd2003biomimetic}.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\cfrac {1} {\Delta T} \int_0^{\Delta T} \int_0^L f_x(l,t)\: \mathrm{d}l \:\mathrm{d}t + C_DU = 0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\label{thrust_1}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\cfrac {1} {\Delta T} \int_0^{\Delta T} \int_0^L [\bold r \bold \times \bold f(l,t)] 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\bold e_1x \: \mathrm{d}l \:\mathrm{d}t + C_{D\Omega}\Omega= 0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\label{torque_1}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$\Delta T$ is the time filament motion repeats and integration is taken over the whole lenght $(L)$ of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helix.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order to solve the integration problem, the force ($f$)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is required to be defined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Therefore, a new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coordination system was introduced and the force vector was defined as a composition of force per unit length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the normal and tangent directions.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two identical motions are considered for the swimming microrobots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are; rotating and translating (assumed in the x-axis direction).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Hence, the force balance and moment balance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equations are simplified as follows;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Nf_xL + C_DU = 0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\label{simple_thrust}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Nf_yAL + C_{D\Omega}\Omega= 0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\label{simple_torque}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Where $N$ and $A$ are number of filaments and helical amplitude of filaments respectively. Also $f_x$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$f_y$ shows the components of the force vector along x and y directions. In addition, $C_D$ and $C_{D\Omega}$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were computed by equations \ref{Coeff1} and \ref{Coeff2} where $R$ is </w:t>
      </w:r>
      <w:del w:id="45" w:author="Nafiseh Emamy" w:date="2014-09-12T06:48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redius</w:delText>
        </w:r>
      </w:del>
      <w:ins w:id="46" w:author="Nafiseh Emamy" w:date="2014-09-12T06:48:00Z">
        <w:r w:rsidRPr="004038CA">
          <w:rPr>
            <w:rFonts w:ascii="Times" w:eastAsia="Cambria" w:hAnsi="Times" w:cs="Times New Roman"/>
            <w:sz w:val="20"/>
            <w:szCs w:val="20"/>
          </w:rPr>
          <w:t>radius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of the helix and $\mu$ is fluid velocity.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C_D = 6 \pi \mu 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\label{Coeff1}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C_{D\Omega}= 8 \pi \mu R^3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\label{Coeff2}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$f_x$ and $f_y$ are written as composite of forces in the normal and tangent directions;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f_x = f_t\cos \theta - f_n\sin \theta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\label{normal}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f_y = f_t\sin \theta + f_n\cos \theta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\label{tangant}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\tan \theta = \cfrac{\lambda}{2\pi 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\label{tang}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f_t = -C_t(U \cos \theta - \omega A \sin \theta)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\label{normal_f}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f_n = - C_n(-U \sin \theta - \omega A \cos \theta)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\label{tangant_f}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$C_t$ and $C_n$ called resistance coefficients ~\citep{edd2003biomimetic};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C_t = \cfrac{2 \pi \mu}{\ln (\cfrac{2 \lambda}{b}) - \cfrac{1}{2}}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\label{Coeffient1}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C_n = \cfrac{4 \pi \mu}{\ln (\cfrac{2 \lambda}{b}) + \cfrac{1}{2}}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\label{Coeffient1}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Microrobot\rq{}s swimming speed and rotation rate were determined by solving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equations \ref{normal_f} and \ref{tangant_f}.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Therefore, thrust ($F$), torque ($T$) and drag ($D$)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on flagellum can be predict by following equations~\citep{rodenborn2013propulsion};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 = (\Omega R)(C_n - C_t) \sin \theta \cos \theta \cfrac{L}{\cos \theta}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\label{thrust}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 = (\Omega R^2)(C_n \cos ^2 \theta + C_t \sin ^2 \theta) \cfrac{L}{\cos \theta}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 = U (C_n \sin ^2 \theta + C_t \cos ^2 \theta) \cfrac{L}{\cos \theta}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\label{drag}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Finally, the efficiency of the helical swimmers can be computed as follow;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efficiency = \cfrac{FU}{T \omega}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\label{efficiency}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\subsubsection{Resistive force theory for six degrees of freedom}\label{RFT_sixDegree}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two degrees of freedom microrobot (one dimension model) with \ac*{RFT} was exhibited a successful result~\citep{mahoney2011velocity}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 studying the helical microswimmers.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However, complex motion of swimming microrobot could not 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explained in one dimension model. Therefore, the \ac*{RFT} was needed to be implemented in three dimension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model which means defining a microrobot with six degrees of freedom. The microrobot\rq{}s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used in this model has a helical tail with the sphere head attached to it as shown in \ref{RFT-6dof}.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\includegraphics[width=1.0\textwidth]{RFT-6dof}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\caption[Helical microrobot </w:t>
      </w:r>
      <w:del w:id="47" w:author="Nafiseh Emamy" w:date="2014-09-12T06:49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configration</w:delText>
        </w:r>
      </w:del>
      <w:ins w:id="48" w:author="Nafiseh Emamy" w:date="2014-09-12T06:49:00Z">
        <w:r w:rsidRPr="004038CA">
          <w:rPr>
            <w:rFonts w:ascii="Times" w:eastAsia="Cambria" w:hAnsi="Times" w:cs="Times New Roman"/>
            <w:sz w:val="20"/>
            <w:szCs w:val="20"/>
          </w:rPr>
          <w:t>configuration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with a magnetic spherical head]{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Three dimension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configration for the helical microrobot with a magnetic spherical head. The origin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the helix coordinate is denoted with $\bm{O}_h$ and $\bm{x}_{h}$ is the central axis of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helix~\citep{mahoney2011velocity}.}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\label{RFT-6dof}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\ac*{RFT} is applied with the assumption that the force and torque is applied on the helical tail and sphear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head are independent. Therefore, the force $f_h$ and torque $\tau_h$ of the helical tail are </w:t>
      </w:r>
      <w:del w:id="49" w:author="Nafiseh Emamy" w:date="2014-09-12T06:51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optained</w:delText>
        </w:r>
      </w:del>
      <w:ins w:id="50" w:author="Nafiseh Emamy" w:date="2014-09-12T06:51:00Z">
        <w:r w:rsidRPr="004038CA">
          <w:rPr>
            <w:rFonts w:ascii="Times" w:eastAsia="Cambria" w:hAnsi="Times" w:cs="Times New Roman"/>
            <w:sz w:val="20"/>
            <w:szCs w:val="20"/>
          </w:rPr>
          <w:t>obtained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by \ac*{RFT}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$f_m$ and $\tau_m$ are force and torque applied on the sphear head respectively.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equation \ref{total_force_torque} is the summation of two forces and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torques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is the total force and torque.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 = f_h + f_m \qquad \tau = \tau_h + \tau_m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\label{total_force_torque}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According to the \ac*{RFT} the force on the extremely minuscule segment of the helix is defined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segment velocity and drag forces acts on that segment. First \ac*{RFT} takes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velocity ($\bm{V}_s$) that was applied on the small length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helix and decompound it into two vectors, one parallel ($\bm{V}_{\parallel}$) and one perpendicular ($\bm{V}_{\perp}$)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 that segment.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Also, the drag force is acting on the small length decomposed into two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vectors; parallel (${\xi}_{\parallel}$) and perpendicular (${\xi}_{\perp}$) to that segment.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Therefore, the force is applied on the small segment is formulated as follow;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d{\bm{f}_{\perp}} = {\xi}_{\perp}{\bm{V}_{\perp}}ds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\label{relation-force_drag}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d{\bm{f}_{\parallel}} = {\xi}_{\parallel}{\bm{V}_{\parallel}}ds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\label{relation-force_drag}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${\xi}_{\parallel}$ and ${\xi}_{\perp}$ are drag coefficients and they have been approximated by a number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scientists emprically.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fluidic force ($ \bm{f}_h$) acting on the helix is computed by integrating over these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differential forces along the helix length.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Because the integration is performed in three dimensions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we need to define two seperate coordinate frame, one for the given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differential segment (frame $s$) and one for the helix (frame $h$).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helix pitch angle ($\theta$)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radius ($r_h$) is used to define the geometry of the helix with the assumption that the central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axe of the helix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parallel to the $\bm{x}_h$.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Figure \ref{RFT-6dof} presents the helix coordinate origin ($O_h$) with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its three axis ($\bm{x}_h , \bm{y}_h , \bm{z}_h$).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helix is represented in a cylindrical coordinate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\footnote{The cylindrical coordinate is an extention of the polar coordinate to the three dimension space. It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defines based on the radius $r$, the angle $\theta$ and the $z$ coordinate such that the following equation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are valid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x = r\cos{\theta} \qquad y = r\sin{\theta} \qquad z = z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\label{cylindrical_coordinate}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system with the polar angle $\phi$.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Each vector in the segment frame ($s$) can be written in the helix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frame ($h$) by applying a rotation matrix as shown in the equation \ref{rotation_matrix};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^{h}\bm{R}_s(\phi) = \bm{R}_x(\phi)\bm{R}_y(-\theta)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\label{rotation_matrix}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$\bm{R}_x(\phi)$ is rotation of a vector in the segment frame ($s$) with the $\phi$ angle with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respect to the $x$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axis and then will apply $\bm{R}_y(-\theta)$ which rotate the result vector with the ($-\theta$) angle with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respect to the $y$ axis. The final result is a vector in the helix ($h$) frame \ref{rotated_vector}.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^{h}\bm{P}(\phi)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\frac{r}{\tan(\theta)} &amp; r\cos(\phi) &amp; r\sin(\phi)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\label{rotated_vector}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Hence, as appears in the equation \ref{velocity_force_segment_frame} the differential relating velocity to force can be shown with respect to the frame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random segment along the helix in the segment frame in three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dimension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^{s}d\bm{f}_s = {^{s}\bm{\Xi}}{^{s}\bm{V}_s}{ds}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\label{velocity_force_segment_frame}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^{s}\bm\Xi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\xi_{\parallel} &amp; 0 &amp; 0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\xi_{\perp}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\xi_{\perp}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\label{drag_coeffi_matrix}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the equation \ref{velocity_force_segment_frame} the force $^{s}\bm{f}_s$ and velocity $^{s}\bm{V}_s$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segment is represented in the segment\rq{}s own frame.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the segment frame, the $x_s$ axis is assumed to be parallel to that segment and two other axis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($y_s$, $z_s$) are perpendicular to that segment as we can see in the \ref{drag_coeffi_matrix}.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Hence, the relationship between forces and velocity can be expressed in the helix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frame (\ref{velocity_force_helix_frame}) by using the drag coeffi</w:t>
      </w:r>
      <w:ins w:id="51" w:author="Nafiseh Emamy" w:date="2014-09-12T06:53:00Z">
        <w:r>
          <w:rPr>
            <w:rFonts w:ascii="Times" w:eastAsia="Cambria" w:hAnsi="Times" w:cs="Times New Roman"/>
            <w:sz w:val="20"/>
            <w:szCs w:val="20"/>
          </w:rPr>
          <w:t>ci</w:t>
        </w:r>
      </w:ins>
      <w:r w:rsidRPr="004038CA">
        <w:rPr>
          <w:rFonts w:ascii="Times" w:eastAsia="Cambria" w:hAnsi="Times" w:cs="Times New Roman"/>
          <w:sz w:val="20"/>
          <w:szCs w:val="20"/>
        </w:rPr>
        <w:t>ent unity matrix \ref{drag_coeffi_matrix}.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^{h}d\bm{f}_s = {^{h}\bm{\Xi}}(\phi){^{h}\bm{V}_s}{ds}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\label{velocity_force_helix_frame}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{^{h}\bm{\Xi}}(\phi) = ^{h}\bm{R}_s(\phi){^{s}\bm{\Xi}}{^{s}\bm{R}_h(\phi)}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\label{drag_coeff_matrix_rotated}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velocity of the small helix segment $\bm{V}_s$ is formed of the rotational helix velocity ($\omega$)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and its translational velocity ($\bm{V}$).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summation of the two velocities is described in the equations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\ref{total_velocity}.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\bm{V}_s = \bm{V} + \bm{\omega} \times {\bm{P}(\phi)} = \bm{V} - {\bm{P}(\phi)}\times{\bm{\omega}}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\label{total_velocity}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equation \ref{total_velocity} is the velocity of the segment in the segment frame.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This equation can be written with respect of the helix frame, as shown below;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^{h}\bm{V}_s = ^{h}\bm{V} - \Delta{\{^{h}\bm{P}(\phi)}\}^{h}\bm{\omega} = ^{h}\bm{V} + \Delta{\{^{h}\bm{P}(\phi)}\}^{Th}\bm{\omega}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\label{total_velocity_helixFrame}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where the vector cross product (${\bm{P}(\phi)}\times{\bm{\omega}}$) can be represented in the form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skew-symmetric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martix \footnote{In mathematics, a square matrix $A$ is called a skew-symmetric if its transpose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is equal to its negative ($A^{T} = -A$).} $\Delta{\{^{h}\bm{P}(\phi)}\}^{h}$ and a vector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$\bm{\omega}$: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{\bm{P}(\phi)}\times{\bm{\omega}} = \Delta{\{^{h}\bm{P}(\phi)}\}^{h}{\bm{\omega}}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\label{cross_product}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acording to the skew-symmetric matrix property we have: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-\Delta{\{^{h}\bm{P}(\phi)}\}^{h} = \Delta{\{^{h}\bm{P}(\phi)}\}^{Th}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\label{skew_symetric_vector}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After substituting \ref{total_velocity_helixFrame} into \ref{velocity_force_helix_frame}: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^{h}d\bm{f}_s = {^{h}\bm{\Xi}}(\phi){^{h}\bm{V}}{ds} + ^{h}\Xi(\phi)\Delta{\{^{h}\bm{P}(\phi)}\}^{Th}\omega{ds}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\label{Final_force_related_RotationTranslation}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equation \ref{Final_force_related_RotationTranslation} manifests the relationship between differential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force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and translation and rotation velocity of the small helix segment in the helix frame.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Each force is applied 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 infinitesimally small section of helix generates a torque around helix centre. As a result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relation between the force and torque at an arbitary slice of helix (using parameter $\phi$) can 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represented in the helix frame: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^{h}d\bm{\tau}_s = {^{h}\bm{P}(\phi)} \times ^{h}d\bm{f}_s=\Delta{\{^{h}\bm{P}(\phi)}\}^{h}{d\bm{f}_s}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\label{forceTorque_relation_helixFrame}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Therefore the total fluidic torque and force of the helix can be figured out by integrating the small torques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forces that applied to the extremely small segments of the helix along the helix length: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\bm{f}_h = \int \; d\bm{f}_s \qquad \bm{\tau}_h = \int \; d\bm{\tau}_s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\label{total_force_torque}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final torque and force can be obtained from the equations \ref{total_force_torque}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integrating with respect to the polar angle $\phi$. As it been seen in the figure \ref{RFT-6dof} the $ds$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can be written with respect to the polar angle $\phi$ as follow: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ds = \frac{r_hd\phi}{\sin(\theta)}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\label{polar_angle_theta}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after substitiuting the \ref{Final_force_related_RotationTranslation} into \ref{forceTorque_relation_helixFrame}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replacing $ds$ with the eqation \ref{polar_angle_theta} we have the following equations which is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integrating with respect with $\phi$ from $-\pi n$ to $\pi n$ for an $n$ turn helix;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\qquad \qquad^{h}\bm{f}_h = \left ( \frac{r_h}{\sin(\theta)} \int _{-\pi n}^{\pi n} \mathrm {^{h}\Xi(\phi)}\, d(\phi) \right){^{h}{\bm{V}}} 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\left ( \frac{r_h}{\sin(\theta)} \int _{-\pi n}^{\pi n} \mathrm {^{h}\Xi(\phi)} \Delta{\{^{h}\bm{P}(\phi)}\}^T \, d(\phi) \right){^{h}{\bm{\omega}}}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\label{first_intergra_force}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\end{multline}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\qquad \qquad ^{h}\bm{\tau}_h = \left ( \frac{r_h}{\sin(\theta)} \int _{-\pi n}^{\pi n} \mathrm \Delta{\{^{h}\bm{P}(\phi)}\} {^{h}\Xi(\phi)}\, d(\phi) \right){^{h}{\bm{V}}}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\left ( \frac{r_h}{\sin(\theta)} \int _{-\pi n}^{\pi n} \mathrm \Delta{\{^{h}\bm{P}(\phi)}\} {^{h}\Xi(\phi)} \Delta{\{^{h}\bm{P}(\phi)}\}^T \, d(\phi) \right){^{h}{\bm{\omega}}}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\label{second_integral_torque}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\end{multline}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Computing all four integrals in the equations \ref{first_intergra_force} and \ref{second_integral_torque} will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result in two eqations that is expressed force $(^{h}\bm{f}_h)$ and torque $(^{h}\bm{\tau}_h)$ in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terms of the angular $(^{h}\bm{\omega})$ and translational velocity $(^{h}\bm{V})$: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\[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\begin{bmatrix} ^{h}\bm{f}_h\\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^{h}\bm{\tau}_h\end{bmatrix} = \begin{bmatrix} ^{h}\bm{A}_h &amp; ^{h}\bm{B}_h 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^{h}\bm{C}_h &amp; ^{h}\bm{D}_h \end{bmatrix} \begin{bmatrix} ^{h}\bm{V}_h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^{h}\bm{\omega}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$^{h}\bm{A}_h$, $^{h}\bm{B}_h$ and $^{h}\bm{C}_h$ are: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^{h}\bm{A}_h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a_{h11} &amp; 0 &amp; 0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a_{h22}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a_{h22}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\label{Amatrix}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^{h}\bm{B}_h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b_{h11} &amp; 0 &amp; b_{h13}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b_{h22}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b_{h33}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^{h}\bm{C}_h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c_{h11} &amp; 0 &amp; c_{h13}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c_{h22}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c_{h13} &amp; 0 &amp; c_{h33}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each matrix element will calculate by following eqations: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a_{h11} = \frac{2\pi n r_h (\xi_{\parallel} \cos^2(\theta) + \xi_{\perp} \sin^2(\theta))}{\sin(\theta)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\label{ah11}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a_{h11} = \frac{\pi n r_h (\xi_{\perp} + \xi_{\perp} \cos^2(\theta) + \xi_{\parallel} \sin^2(\theta))}{\sin(\theta)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\label{ah22}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b_{h11} = 2\pi n {r_h}^2 (\xi_{\parallel} - \xi_{\perp})\cos(\theta)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\label{bh11}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a_{h13} = \frac{-2 \pi n {r_h}^2 (\xi_{\parallel} - \xi_{\perp})\cos(\theta)}{\tan(\theta)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\label{bh13}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a_{h22} = \frac{-3 \pi n {r_h}^2 (\xi_{\parallel} - \xi_{\perp})\cos(\theta)}{2}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\label{bh22}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a_{h33} = \frac{- \pi n {r_h}^2 (\xi_{\parallel} - \xi_{\perp})\cos(\theta)}{2}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\label{bh33}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c_{h11} = \frac{2\pi n {r_h}^3 (\xi_{\perp} \cos^2(\theta) + \xi_{\parallel} \sin^2(\theta))}{\sin(\theta)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\label{ch11}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\end{equation}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c_{h11} = \frac{-2\pi n {r_h}^3 (\xi_{\perp} \cos^2(\theta) + \xi_{\parallel} \sin^2(\theta))}{\sin(\theta) \tan(\theta)}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\label{ch13}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c_{h22} = \frac{2\pi n {r_h}^3 (\xi_{\parallel} \cos^2(\theta) + \xi_{\perp} \sin^2(\theta) - \xi_{\perp}/2)}{\sin(\theta) 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\frac{\pi n {r_h}^3 (\xi_{\parallel} \cos^2(\theta) - \xi_{\perp} \sin^2(\theta) - \xi_{\perp})}{2{\tan^2(\theta)}\sin(\theta)}\\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\frac{(\pi n {r_h})^3 (\xi_{\parallel} \cos^2(\theta) - \xi_{\perp} \sin^2(\theta) + \xi_{\perp})}{3{\tan^2(\theta)}\sin(\theta)}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\label{ch22}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c_{h33} = \frac{\pi n {r_h}^3 \xi_{\perp} }{\sin(\theta) }- \frac{\pi n {r_h}^3 (\xi_{\perp} \cos^2(\theta) + \xi_{\parallel} \sin^2(\theta) - \xi_{\perp})}{2{\tan^2(\theta)}\sin(\theta)}\\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\frac{(\pi n {r_h})^3 (\xi_{\perp} \cos^2(\theta) + \xi_{\parallel} \sin^2(\theta) + \xi_{\perp})}{3{\tan^2(\theta)}\sin(\theta)}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\label{ch33}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We assumed the fluidic torque and force are applied on microrobot by helical tail is independent from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spherical head. We define a vector $\bm K$ such that it connects the centre of the helix $\bm O_h$ to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centre of the spherical magnetic head $\bm O_m$ as shown in the Figure~\ref{RFT-6dof}.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well-known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equations for the rotational and translational drag coefficient of the sphear particle in the stokes flow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are \citep{white1991viscous}: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\xi_{vm} = 6 \pi \eta r_m \qquad \qquad \xi_{\omega m} = 8 \pi \eta r^3_m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\label{shearical_drag_coefficients}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Where $\eta$ is the fluid viscosity and $r$ is the radius of the sphear. A magnet velocity is produced by an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arbitrary movement of the microswimmer and can be expressed in the helix frame as the product of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head\rq{}s velocity and translational drag coefficient: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 V_{m} = ^{h}\bm{V} + ^{h}\bm{\omega} \times ^{h}\bm{ K }= ^{h}\bm {V} - ^{h}\bm{K} \times ^{h}\bm{\omega}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= ^{h}\bm{V} + \Delta \{^{h}\bm{ K} \}^{Th} 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\label{magnet_velocity}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Also, force on the spherical magnet is the product of the translational and rotational force: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^{h}\bm{f}_{m} = \xi_{vm} {^{h}{\bm{V}}} + \xi_{vm} \Delta\{ {^{h}\bm{K}}\}^{Th} 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\label{magnet_force}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force acts at the arm $\bm{K}$ and the drag is generated by the rotation of the spherical magnet will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couse a drag torque by magnet head: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^{h}\bm{\tau}_{m} = ^{h}\bm{K} \times ^{h}\bm{f}_{m} + \xi_{\omega m} {^{h}\bm{\omega}}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\label{magnet_head_torque}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After replacing $^{h}\bm{f}_{m}$ with \ref{magnet_force} and using scew-symmetric matrix instead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cross-product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, the final torque for magnetic head will be: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^{h}\bm{\tau}_{m} = \xi_{vm}\Delta\{ {^{h}\bm{K}}\} {^{h}{\bm{V}}} + (\xi_{vm} \Delta\{ {^{h}\bm{K}}\} {\Delta\{ {^{h}\bm{K}}\}}^{T} + \xi_{\omega m} \bm{I} ){^{h}\bm{\omega}}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\label{magnet_torque_final}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We can write the equation \ref{magnet_torque_fina} in terms of matrices;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^{h}\bm{A}_m = \xi_{vm} \bm{I} \qquad ^{h}\bm{B}_m = \xi_{vm} \Delta \{ ^{h}\bm{K} \}^T \qquad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{^{h}\bm{B}_m = \xi_{vm} \Delta \{ ^{h}\bm{K} \} \Delta \{ ^{h}\bm{K} \}^T} + \xi_{\omega m} \bm{ I}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\label{A_m}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Therefore, the total torque ($^{h}\bm{\tau} =^{h}\bm{\tau}_h +^{h}\bm{\tau}_m$) and force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($^{h}\bm{f} =^{h}\bm{f}_h +^{h}\bm{f}_m$) applied on microswimmer are: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\[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\begin{bmatrix} ^{h}\bm{f}\\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^{h}\bm{\tau}\end{bmatrix} = \begin{bmatrix} ^{h}\bm{A} &amp; ^{h}\bm{B}\\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^{h}\bm{B}^{T} &amp; ^{h}\bm{C} \end{bmatrix} \begin{bmatrix} ^{h}\bm{V}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^{h}\bm{\omega}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By replacing the matrices with their equivalent;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\[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\begin{bmatrix} ^{h}\bm{f}\\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^{h}\bm{\tau}\end{bmatrix} = \begin{bmatrix} ^{h}\bm{A}_{h} + ^{h}\bm{A}_{m} &amp; {^{h}\bm{B}_{h} + ^{h}\bm{B}_{m} }\\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({^{h}\bm{B}_{h} + ^{h}\bm{B}_{m} })^{T} &amp; ^{h}\bm{C}_{h} + ^{h}\bm{C}_{m} \end{bmatrix} \begin{bmatrix} ^{h}\bm{V}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\\ ^{h}\bm{\omega}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%\label{FINAL_PROPULSION}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^{h}\bm{A}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a_{11} &amp; 0 &amp; 0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a_{22}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a_{22}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=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a_{h11}+\xi_{vm} &amp; 0 &amp; 0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a_{h22}+\xi_{vm}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a_{h22}+\xi_{vm}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\label{A_finalmatrix}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^{h}\bm{B}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b_{11} &amp; 0 &amp; b_{13}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b_{22} &amp; b_{23}\\[0.3em]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-b_{23} &amp; b_{33}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=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b_{h11} &amp; 0 &amp; b_{h13}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b_{h22} &amp; \xi_{vm}|\bm{K}|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- \xi_{vm}|\bm{K}| &amp; b_{h33}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\label{B_finalmatrix}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^{h}\bm{C}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c_{11} &amp; 0 &amp; c_{h13}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c_{22}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c_{h13} &amp; 0 &amp; c_{33}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=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c_{h11}+ \xi_{\omega m} &amp; 0 &amp; c_{h13}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c_{h22}+ \xi_{vm}|\bm{K}|^2 +\xi_{\omega m}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c_{h13} &amp; 0 &amp; c_{h33} + \xi_{vm}|\bm{K}|^2 +\xi_{\omega m}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\label{C_Finalmatrix}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Hence, the total nonfluidic force ($\bm{f}$) which produced as a result of gravity and total nonfluidic torque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($\bm{\tau}$) generated by magnetic field.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\subsubsection{Regularized Stokeslet method}\label{method2}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 regularization parameter can be used as a proxy for the body radius to minimise numerical errors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modelling a flagellum as a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one dimensional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filament in a low Reynolds~\citep{smith2009boundary}.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number fluids. The Regularized Stokeslet method (RSM) is one of the approch to solve the zero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Reynolds number linear \lq{}Stokes flow\rq{} equations;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\left.\begin{aligned}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&amp;= - \nabla p + \mu \nabla ^ 2 u + f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&amp;=\nabla . u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\end{aligned}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\right\}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\qquad \text{Stokes flow equations}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\label{stokes}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$u$ (velocity), $p$ (pressure), $\mu $ (kinematic viscosity), and $f$ (force) are measured per unit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volume. The singular \lq{}Stokeslet\rq{} solution for the equations \ref{stokes} corresponds to the purely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viscous component (point force) of the flow</w:t>
      </w:r>
      <w:ins w:id="52" w:author="Nafiseh Emamy" w:date="2014-09-12T06:55:00Z">
        <w:r>
          <w:rPr>
            <w:rFonts w:ascii="Times" w:eastAsia="Cambria" w:hAnsi="Times" w:cs="Times New Roman"/>
            <w:sz w:val="20"/>
            <w:szCs w:val="20"/>
          </w:rPr>
          <w:t>,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which was determined by moving sphere.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\lq{}Stokeslet\rq{} solution for unit force acts in the j-direction and concentrated at $\xi $, where $f$ is;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 (x) = \delta (x - \xi) e_j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\label{force}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$\delta (x - \xi)$ is called Dirac delta distribution. The velocity in the i-direction driven by this force is defined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as follow;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 _{ij} \bm{(x , \xi)} = (\frac{\delta _{ij}}{r} + \frac{r_i r_j}{r^3})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\label{i-direction}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$\delta _{ij}$ denotes Kronecker delta tensor, $r_i = x_i - \xi _i$ and $r^2 =| \bm{x}- \bm{\xi} |^2 = r_1 ^2 + r_2 ^ 2 + r_3 ^2$.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flow concentrates at point $\bm \xi$ by the force $\bold F$ where $ \bm{f (x)} = \delta (\bm{x} - \bm{\xi) F}$.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solution is given by finding the velocity $u_i(\bm x)$;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u_i(x) =(\frac{1}{8 \pi \mu}) S_{ij}\bm{( x, \xi)} F_j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\ac*{RFT} and \ac*{SBT} for modelling of flagellum driven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flow were formed on the base of the Stokeslet~\citep{smith2009boundary}. These methods solved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three dimentinal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flow problem with flexible boundaries without using direct computation for the differential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equations. Therefore, the provided solutions are extremely efficient in terms of computational costs. The fluid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velocity was modeled by the following equation;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\bold {u(x)} =(\frac{1}{8 \pi \mu}) \int_S \mathrm \bm{f(\xi)} . \bm{S( x, \xi)}\, \mathrm{d}S_{\xi}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\label{fluid_velocity}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$S$ is a collection of lines or surfaces of flagella, $\bm{f(\xi)}$ shows force per unit length or area.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$\bm{f(\xi)} dS_{\xi}$ denotes the force flagella body exerted on the fluid and $-\bm{f(\xi)} dS_{\xi}$ is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force fluid applies to the body. The flagella is represented by equation \ref{fluid_velocity} with the boundary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$S$ and parameter $\bm{\xi (s)}$ where $0 &lt; s &lt;1$ is scaled arclength parameter. However, the flow field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at any point $\bm{x} = \bm{\xi} (s)$ is sigular and the collection of points on the surface of the filament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are required to calculate the force per unit length. The collection of points were replaced on a small distance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from the centreline;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\bold {X(s_q)} = \bm{\xi}(s_q) + a(s_q) \bm{n}(s_q)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\label{centreline}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where $a(s_q)$ is a radius of slender body and $\bm{n}(s_q)$ is a unit normal vector. Point distributions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Stokeslets at any point $x = \bm{\xi}_q$ and line distribution inside the notional surface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the flagella are both singular. However, surface distributions of Stokeslets do not result in singular velocity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but still requires attentive numerical implementations \citep{smith2009boundary}. The \lq{regularized Stokeslet}\rq{}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introduced an exact solution for the equations \ref{$stokes_reg$} to overcome these issues.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This method used a cut off function ($\psi$) with a regularization parameter ($\epsilon$) to smooth point forces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such that $\int_{R^3} \psi_{\epsilon} (\bm{x})\, \mathrm{d}V_x = 1$.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\left.\begin{aligned}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&amp;= - \bm{\nabla} p + \mu \nabla ^ 2 \bm{u} + \bm{f} \psi_\epsilon (\bm{x} - \bm{\xi}),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&amp;=\bm{\nabla . u}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\end{aligned}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\right\}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\qquad \text{Stokes flow equations with regularization parameter}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\label{stokes_reg}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RSM method, with a assumption of $\psi_{\epsilon}(\bm{x} - \bm{\xi}) := 15\epsilon^4 /8\pi \mu r_{\epsilon}^7$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$r_{\epsilon} = \sqrt{r^2 + \epsilon ^2}$ the regularized Stokeslet velocity tensor measured by the the following: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 _{ij}^{\epsilon} \bm{(x , \xi)} = \frac{\delta _{ij}(r^2 + 2{\epsilon}^2) + r_i r_j}{r_{\epsilon}^3}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\label{velocity-tensor}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Therefore the boundary for intergal equation (\ref{fluid_velocityReg}) is defined and the fluid velocity at location $x$ is;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\bold {u(x)} =(\frac{1}{8 \pi \mu}) \int_S \mathrm \bm{f(\xi)} . \bm{S^{\epsilon}( x, \xi)}\, \mathrm{d}S_{\xi}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\label{fluid_velocityReg}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$\bm{f(\xi)}$ denotes a fluidic force per unit area or length depends on $\bm{\xi}$. $\bm{\xi}$ could be on 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line or on a surface, in both cases for $\bm{x} = \bm{\xi}$ kernel is regular. This is a significant advantage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\ac*{RSM} to model swimming motion of microhelix in a high viscose fluid environment.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\includegraphics[width=0.80\textwidth]{Stoks}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\caption[RSM and SBT]{\ac*{RSM} and \ac*{SBT}. In \ac*{RSM} the surface of helix filament is separated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cross-sectional segmentation and each surface represents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Stokeslets (left image).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\ac*{SBT}, the Stokeslets are arranged along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central filament line (rigth image)~\citep{rodenborn2013propulsion}.}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\label{Stoks}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\subsubsection{Slender body theory}\label{method1}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Slender body theory represents the helix body with an arrangement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doublets and Stokeslets along the filament central line (Figure \ref{Stoks}).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This theory represented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Lighthill for the first time and was followed by Johnson with some modification. According to \citeauthor{lighthill1971large}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 is some distance $q$ from any given point on the helix body such that $q$ is between the radius of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filament $a$ and helix pitch $\lambda$.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dipoles is fallen within this distance are important in determining the flow at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given point. He proved for the induced fluid flow on the given segment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sum of near-field and far-field solutions could be made independent of any distance ($q$) by definding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dipoles as follow;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-\frac{a^2 \bm{f}_\perp (s)}{4\mu}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\label{dipole}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$s$ is a location along the central axis of the filament and $\bm{f}_\perp (s)$ is Stokeslets strength\rq{}s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component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is perpendicular to the filament central axis. Therefore the sum of dipole and Stokeslets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define the flow induced by each segment of the helix body. As a result there is a relation between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local velocity of a segment on the $s$ location and the force per unit length;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\bm{u}(s) = -\frac{a^2 \bm{f}_\perp (s)}{4\mu} + \int_{|\bm{r_0}(s\rq{},s)| &gt; \delta } \bm{f}(s\rq{}).J(\bm{r_0})\: \mathrm{d}s\rq{}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\label{dipole_stokes}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$\bm{r_0}$ is the vector from the point $s$ on the central axis to the point $s\rq{}$ and $\delta$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 natural cutoff ($\delta = \frac{a\sqrt{e}}{2}$).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For the spatial location $r$ Oseen tensor $J$ is;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J(\bm{r}) \equiv \frac{1}{8\pi \mu} (\frac{I}{|\bm{r}|} + \frac{\bm{rr}^T}{|\bm{r}|^3})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\label{Oseen}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thrust, torque and drag of the helical microswimmer can be optained by applying rectangular rule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numerical integration and as a result we have;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J(\bm{r}) \equiv \frac{1}{8\pi \mu} (\frac{I}{|\bm{r}|} + \frac{\bm{rr}^T}{|\bm{r}|^3})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\label{Oseen}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We need to parameterize spatial locations, so we define helical phase $\phi \equiv ks \cos(\theta)$ where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$k = 2 \pi / \lambda$ and $\bm{r} = R(\phi \cot(\theta), \cos(\phi) , \sin(\phi))$. Therefore, equation \ref{dipole_stokes}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is converted to following equation;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\bm{u}_n = \frac{(I- \hat{t}_n\hat{t}_n + D_n). \bm{f}_n}{4\pi \mu}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+ \frac{\bm{R}\bm{\Delta}\phi \csc (\theta)}{8 \pi \mu} \sum_{m \neq n} \frac{I+\hat{r}_{nm} \hat{r}_{nm}}{r_{nm}}.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\bm{f}_m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\Lambda (\Delta \phi)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\label{numerical}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$m,n = 1,2, \dots ,N$ and $\hat{t}_n=(\cos(\theta), -\sin(\theta)\sin(\phi_n), \sin(\theta)\cos(\phi_n))$.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position vector between spatial location is $\bm{r}_{nm} = \bm{r}(\phi_n)- \bm{r}(\phi_m)$.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components of the velocity $\bm{u}_n$ that are invariant alongside the helix can be obtained by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integrating over the eqation \ref{numerical} and using the frame rotated with the helical phase. Then we can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find the linear mapping between force and velocity per unit length and calculate the rotational and translation velocity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 find the force, torque and drag.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first part of the equation \ref{numerical} is called tensor $D_n$ and it shows the helical segments that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are centered at $\bm{r}$. $D_n$ can be expressed in the form of following integral;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D_n = 1/2 \int_{|\bm{r}-\bm{r_n}| \in (\delta, \delta \rq{})} ds(\phi) \big(\frac{I}{|\bm{r}-\bm{r}_n|} + \frac{(\bm{r} -\bm{r}_m)(\bm{r} -\bm{r}_m)}{|\bm{r}-\bm{r}_n|^3} \big). \chi_z(\phi-\phi_n)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\label{functionD}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the rotation matrix $\chi_z$ is defined as;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\chi_z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\cos(\phi) &amp; -\sin(\phi) &amp; 0 \\[0.4em]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\sin(\phi) &amp; \cos(\phi) &amp; 0\\[0.4em]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1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\label{rotationOperator}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We define new vectors for force and velocity to simplify the calculation;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{\bm{u}_n}\rq{}= \chi_z(-\phi_n). \bm{u}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\label{NewVelo}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{\bm{f}_n}\rq{}= \chi_z(-\phi_n). \bm{f}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\label{NewForce}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Therefore, the velocity ${\bm{u}_n}\rq{}$ is invariant to the filament and the rotational and translational velocity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the helix can be written as;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{\bm{u}_n}\rq{}= (0, \bm{\Omega} \bm{R} , \bm{U})^T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\label{NewVelo1}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the force;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\sum_{i=1} {\bm{f}}\rq{} \bm{R} \bm{\Delta}\phi \csc \theta = {\big(0, \bm{T}/\bm{R}, \bm{F}_x \big)}^T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\label{Newforce1}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Therefore, \ac*{SBT} can be expressed as;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\qquad {\bm{u}_n}\rq{}= \frac{(I- \hat{t}_n\hat{t}_n + D_n). \bm{f}_n}{4\pi \mu}\\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+ \frac{\bm{R}\bm{\Delta}\phi \csc (\theta)}{8 \pi \mu} \sum_{m \neq n} \frac{ \chi_z(\phi_m - \phi_n)+ \chi_z(-\phi_n).\hat{r}_{nm}\hat{r}_{nm}. \chi_z(-\phi_n)}{r_{nm}}.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{\bm{f}_m}\rq{}\\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\Lambda (\Delta \phi) \qquad \qquad \qquad \qquad \qquad \qquad \qquad \qquad \qquad \qquad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\label{NewVelo2}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\end{multline}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both ${\hat{t}}\rq{}$ and ${D_n}\rq{}$ are invariant to the helical filament,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{\hat{t}}\rq{}= (0, \sin \theta, \cos \theta)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\label{invariant}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\int_{k \delta \cos \theta}^{k {\delta}\rq{} \cos \theta} \mathrm d\phi \frac{1}{\phi}(I +\begin{pmatrix}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0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\sin^2\theta &amp; \sin\theta\cos\theta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\sin\theta\cos\theta &amp; \cos^2\theta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\end{pmatrix})=\ln(\frac{\delta\rq{}}{\delta})(I + {\hat{t}}\rq{} {\hat{t}}\rq{})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\label{FinalD}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So we obtained the mapping between the force and velocity;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\begin{pmatrix}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{\bm{u}_1}\rq{}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{\bm{u}_2}\rq{}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\vdots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{\bm{u}_N}\rq{}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\end{pmatrix} = \Delta . \begin{pmatrix}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{\bm{f}_1}\rq{}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{\bm{f}_2}\rq{}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\vdots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{\bm{f}_N}\rq{}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\end{pmatrix}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\label{mapping}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For the velocity ${\bm{u}_n}\rq{} = {\bm{u}_0} = (0, \bm{\Omega} \bm{R}, \bm{U})^T$ we have;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\begin{pmatrix}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{\bm{f}_1}\rq{}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{\bm{f}_2}\rq{}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\vdots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{\bm{f}_N}\rq{}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\end{pmatrix} = {\Delta}^{-1}. \begin{pmatrix}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{\bm{u}_0}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{\bm{u}_0}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\vdots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{\bm{u}_0}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\end{pmatrix}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\label{mappingInverse}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Finally, the fluidic force and torque are;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(0, \frac{T}{R}, F_x)^T = \sum_{i=1}^{N} \bm{f}\rq{} \bm{R} \bm{\Delta}\phi \csc \theta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\label{torqForce}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\subsection{Microrobot </w:t>
      </w:r>
      <w:del w:id="53" w:author="Nafiseh Emamy" w:date="2014-09-12T06:56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actutation</w:delText>
        </w:r>
      </w:del>
      <w:ins w:id="54" w:author="Nafiseh Emamy" w:date="2014-09-12T06:56:00Z">
        <w:r w:rsidRPr="004038CA">
          <w:rPr>
            <w:rFonts w:ascii="Times" w:eastAsia="Cambria" w:hAnsi="Times" w:cs="Times New Roman"/>
            <w:sz w:val="20"/>
            <w:szCs w:val="20"/>
          </w:rPr>
          <w:t>actuation</w:t>
        </w:r>
      </w:ins>
      <w:r w:rsidRPr="004038CA">
        <w:rPr>
          <w:rFonts w:ascii="Times" w:eastAsia="Cambria" w:hAnsi="Times" w:cs="Times New Roman"/>
          <w:sz w:val="20"/>
          <w:szCs w:val="20"/>
        </w:rPr>
        <w:t>}\label{microActuation}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%\subsubsection{Force driven microrobot}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%\subsubsection{Torque driven microrobot}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this section the aim is to develop an algorithm for the microrobot velocity control. To </w:t>
      </w:r>
      <w:del w:id="55" w:author="Nafiseh Emamy" w:date="2014-09-12T06:55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achive</w:delText>
        </w:r>
      </w:del>
      <w:ins w:id="56" w:author="Nafiseh Emamy" w:date="2014-09-12T06:55:00Z">
        <w:r w:rsidRPr="004038CA">
          <w:rPr>
            <w:rFonts w:ascii="Times" w:eastAsia="Cambria" w:hAnsi="Times" w:cs="Times New Roman"/>
            <w:sz w:val="20"/>
            <w:szCs w:val="20"/>
          </w:rPr>
          <w:t>achieve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this aim, we need to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fiqure out the direction that microrobot points out $(\bm{X}_{h})$ and then its rotational speed $(\Omega)$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 obtain a desired velocity \cite{mahoney2011velocity}.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this algorithm, the only nonfluidic force is applied on the microrobot is its weight which is expressed as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$m\bm{g}$.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mass of the microrobot is $m$ and the vector $\bm{g}$ shows the acceleration gravity.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direction of the gravity is downward and represented by $\hat{ \bm{g} }= \bm{g}/ \| \bm{g}\|$.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%%%%%%%%%%%%%%% </w:t>
      </w:r>
      <w:del w:id="57" w:author="Nafiseh Emamy" w:date="2014-09-12T06:56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Flochart</w:delText>
        </w:r>
      </w:del>
      <w:ins w:id="58" w:author="Nafiseh Emamy" w:date="2014-09-12T06:56:00Z">
        <w:r w:rsidRPr="004038CA">
          <w:rPr>
            <w:rFonts w:ascii="Times" w:eastAsia="Cambria" w:hAnsi="Times" w:cs="Times New Roman"/>
            <w:sz w:val="20"/>
            <w:szCs w:val="20"/>
          </w:rPr>
          <w:t>Flowchart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of the control algorithm 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Flowchart for Algorithm of the actuation method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Previous research on controlling microswimmers\rq{}s speed is evident that there is a lack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control if commanding microrobot with too rapid maneuvers \citep{zhang2009characterizing} \citep{zhang2009artificial}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. Therefore, in this work we assumed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microswimmers can turn continuously to the aimed direction in such a way that the temporary </w:t>
      </w:r>
      <w:del w:id="59" w:author="Nafiseh Emamy" w:date="2014-09-12T06:57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behavior</w:delText>
        </w:r>
      </w:del>
      <w:ins w:id="60" w:author="Nafiseh Emamy" w:date="2014-09-12T06:57:00Z">
        <w:r w:rsidRPr="004038CA">
          <w:rPr>
            <w:rFonts w:ascii="Times" w:eastAsia="Cambria" w:hAnsi="Times" w:cs="Times New Roman"/>
            <w:sz w:val="20"/>
            <w:szCs w:val="20"/>
          </w:rPr>
          <w:t>behaviour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is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ignored. We define $\tilde{\bm{X}}$ as the axis magnetic field should always be perpendicular to it.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If the microrobot coordinate frame is aligned with the stationary world frame then there it does not need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to convert vectors between these two frames. From the helical propulsion equation system,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we specifically considered the first equation which is the relationship between non-fluidic force, angular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translational velocity of the microswimmer.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^{h}\bm{f} = ^{h}\bm{A} ^{h}\bm{V} + ^{h}\bm{B} ^{h}\bm{\omega}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\label{first_lineOf_ propulsion method}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matrix $^{h}\bm{A}$ is invertible, thus the desired velocity can be obtained from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equation \ref{first_lineOf_ propulsion method};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^{h}\bm{V} = (^{h}\bm{A} ^{-1}){^{h}\bm{f}} + (-^{h}\bm{A} ^{-1} {^{h}\bm{B}}){^{h}\bm{\omega}} =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^{h}\bm{D} ^{h}\bm{f} + ^{h}\bm{E} ^{h}\bm{\omega}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\label{first_lineOf_ propulsion method2}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^{h}\bm{D}_h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d_{11} &amp; 0 &amp; 0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d_{22}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d_{22}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^{h}\bm{E}_h = \begin{bmatrix}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e_{11} &amp; 0 &amp; 0 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e_{22} &amp; 0\\[0.3em]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0 &amp; 0 &amp; e_{22}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\end{bmatrix}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\label{Ematrix}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equations \ref{first_lineOf_ propulsion method2}, \ref{Dmatrix}, \ref{Ematrix} are in the helix frame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can be converted to the world frame by applying relation matrix $^{w}\bm{R}_h$ on the equation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\ref{first_lineOf_ propulsion method2};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{^{w}\bm{R}_h}{^{h}\bm{V} } = {^{w}\bm{R}_h}{ ^{h}\bm{D} ^{h}\bm{f}} + {^{w}\bm{R}_h}{^{h}\bm{E} ^{h}\bm{\omega}}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\label{first_lineOf_ propulsion method3}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^{w}\bm{V} ={^{w}\bm{E}} {^{w}\bm{\omega}} + {^{w}\bm{D}} {^{w}\bm{f}}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\label{first_lineOf_ propulsion method4}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Then by applying the similar transformation to other component \ref{Dmatrix}, \ref{Ematrix};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^{w}\bm{V} = {^{w}\bm{R}_h}{^{h}\bm{V}} \qquad ^{w}\bm{f} = {^{w}\bm{R}_h}{^{h}\bm{f}}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\qquad ^{w}\bm{D} = {^{w}\bm{R}_h}{^{h}\bm{D}} {^{h}\bm{R}_w}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\qquad ^{w}\bm{E} = {^{w}\bm{R}_h}{^{h}\bm{E}} {^{h}\bm{R}_w}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\label{first_lineOf_ propulsion method5}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To obtain ${^{h}\bm{R}_w}$ the orientation of the microrobot needs to be detected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whilst it is rotating during propulsion around the axis which is difficult.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For that reason, the equation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\ref{first_lineOf_ propulsion method4} is expressed in such way that does not need to know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microrobot orientation whilst rotating about its central axis.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Since the microrobot is torque driven and the only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nonfoluidic force is involved in equation \ref{first_lineOf_ propulsion method} is its weight $(m \bm{g})$.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velocity of microrobot can be decomposed to vertical and </w:t>
      </w:r>
      <w:del w:id="61" w:author="Nafiseh Emamy" w:date="2014-09-12T06:57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horizantal</w:delText>
        </w:r>
      </w:del>
      <w:ins w:id="62" w:author="Nafiseh Emamy" w:date="2014-09-12T06:57:00Z">
        <w:r w:rsidRPr="004038CA">
          <w:rPr>
            <w:rFonts w:ascii="Times" w:eastAsia="Cambria" w:hAnsi="Times" w:cs="Times New Roman"/>
            <w:sz w:val="20"/>
            <w:szCs w:val="20"/>
          </w:rPr>
          <w:t>horizontal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components: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\bm{V}_{ver} = (\bm{V . \hat{g}})\bm{\hat {g}}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\label{vertical_velo}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\bm{V}_{hor} = \bm{V} - \bm{V}_{ver}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\label{horiantal_velo}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Two options can be considered for the ${\| \bm {{V}_{hor}}\|}$: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{\| \bm {{V}_{hor}}\|} = 0 \qquad , \qquad {\| \bm{{V}_{hor}}\|} \neq 0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\label{total_force_torque}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first option is a trival case, because when the microrobot is being commanded with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$ {\| \bm {{V}_{hor}}\|} = 0$, that means the microrobot can only swim vertically in either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direction according to the equasion \ref{horiantal_velo}.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This is the special case when the six degrees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freedom microrobot will effevtively become the microrobot with two degrees of freedom which is pointing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the direction of the gravity acceleration and its angular velocity can be found directly from the eqation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\ref{first_lineOf_ propulsion method4}: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 {\Omega} = \frac{{\| \bm{V}\|}+ d_{11}\| \bm{f}\|}{e_{11}} \qquad , \qquad \tilde{\bm{X}} = -\hat{\bm{g}}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\label{angular_velo_horiVelo=0}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second option ${\| \bm{{V}_{hor}}\|} \neq 0$ is more challenging, because it requires setting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coordinate frame for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microrobot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does not rotate when it is rotating around the central axis.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ideal coordinate frame can be constructed by using $\hat{\bm{g}}$ and based on the eigenvectors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\footnote{If we have a set of data point, the set can be deconstructed into eigenvector and eigenvalue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where eigenvector is the direction that data spread out and eigenvalue is the variance of the data in that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direction. The principle component is the eigen vector with the largest eigenvalue \citep{Doe:2013Oct:Online}.}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$^{w}\bm{D}$ or $^{w}\bm{E}$. This coordinate system is denoted by $p$ and can be defined as 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\bm{x}_p = \frac{(\bm{{x}_h . V )x_h}}{|\bm{x_h .V}|}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\label{x_pAxis}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\bm{y}_p = \frac{(\bm{{x}_p \times g)}}{\| \bm{x_p \times g}\|}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\label{y_pAxis}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\bm{z}_p = \bm{{x}_p \times {y}_p}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\label{z_pAxis}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\includegraphics[width=1.0\textwidth]{horiz_verti_velocity}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\caption[Construction details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direction of the microswimmer]{(a) The principle coordinate frame based on the gravity and principle componets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of the matrices in equations \ref{Ematrix} and \ref{Dmatrix}. (b) Construction details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direction of the microswimmer ($\bm{\tilde{X}}$)~\citep{mahoney2011velocity}.}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\label{horiz_verti_velocity}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new (principle) coordinate system will solve the problem because it is invariant to the rotation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the microswimer around its central axis.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Therefore, the equation \ref{first_lineOf_ propulsion method4} can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be expressed in terms of the principle coordinate frame. In the following paragraph,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we first configure the representation for the first </w:t>
      </w:r>
      <w:del w:id="63" w:author="Nafiseh Emamy" w:date="2014-09-12T06:58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componet</w:delText>
        </w:r>
      </w:del>
      <w:ins w:id="64" w:author="Nafiseh Emamy" w:date="2014-09-12T06:58:00Z">
        <w:r w:rsidRPr="004038CA">
          <w:rPr>
            <w:rFonts w:ascii="Times" w:eastAsia="Cambria" w:hAnsi="Times" w:cs="Times New Roman"/>
            <w:sz w:val="20"/>
            <w:szCs w:val="20"/>
          </w:rPr>
          <w:t>component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(${^{w}\bm{E}} {^{w}\bm{\omega}}$)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equation \ref{first_lineOf_ propulsion method4}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followed by a similar process on the second componet (${^{w}\bm{D}} {^{w}\bm{f}}$). The final result will express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desired velocity vector in terms of the principal coodinate system.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It is assumed that the microrobot is at steady state, that means $^{w}\bm{\omega} =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\Omega \tilde{^{w}{\bm{x}}} = \Omega {^{w}{\bm{x}_p}}$, also we know two vectors ${^{w}{\bm{x}_p}}$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${^{w}{\bm{x}_h}}$ are parallel. It has been proved that $^{h}\bm{x}_h$ and $e_{11}$ are eigenvector and </w:t>
      </w:r>
      <w:r w:rsidRPr="004038CA">
        <w:rPr>
          <w:rFonts w:ascii="Times" w:eastAsia="Cambria" w:hAnsi="Times" w:cs="Times New Roman"/>
          <w:sz w:val="20"/>
          <w:szCs w:val="20"/>
          <w:highlight w:val="yellow"/>
          <w:rPrChange w:id="65" w:author="Nafiseh Emamy" w:date="2014-09-12T06:59:00Z">
            <w:rPr>
              <w:rFonts w:ascii="Times" w:eastAsia="Cambria" w:hAnsi="Times" w:cs="Times New Roman"/>
              <w:sz w:val="20"/>
              <w:szCs w:val="20"/>
            </w:rPr>
          </w:rPrChange>
        </w:rPr>
        <w:t>eigenvalue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matrix $^{h}\bm{E}$ respectively \citep{mahoney2011velocity}.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transformation matrix $^{w}\bm{R}_h$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will not affect the eigenvalue ($e_{11}$) but it will rotate the eigenvector ($^{h}\bm{x}_h$) from the helix coordinate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frame to the global frame ($w$).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As a result ($e_{11}$) and ($^{w}\bm{x}_p$) are the eigenvalue and eigenvector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the world coordinate system respectively. By considering the vectors $^{w}\bm{x}_p$ and $^{h}\bm{x}_p$ are parallel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definition of eigenvalue and eigenvector \footnote{Assume $A $ is a square matrix $n \times n$, we call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$\lambda$ an eigenalue of matrix $A$ if the non-zero vector $\bm{V}$ exists such that $A\bm{V} = \lambda \bm{V}$.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vector $V$ is called eigenvector corresponding to eigenvalue $\lambda$.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\citep{Doe:2013Nov:Online}.}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first componet of the desired velocity (${^{w}\bm{E}} {^{w}\bm{\omega}}$) can 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represented in the principle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coordinate system as follow: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{^{w}\bm{E}} {^{w}\bm{\omega}} = {^{w}\bm{E}} \Omega {^{w}{\bm{x}_p}} = e_{11} \Omega {^{w}{\bm{x}_p}}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\label{E_W}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similar reasoning has been used to represent the second componet (${^{w}\bm{D}} {^{w}\bm{f}}$)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velocity </w:t>
      </w:r>
      <w:del w:id="66" w:author="Nafiseh Emamy" w:date="2014-09-12T06:59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equasion</w:delText>
        </w:r>
      </w:del>
      <w:ins w:id="67" w:author="Nafiseh Emamy" w:date="2014-09-12T06:59:00Z">
        <w:r w:rsidRPr="004038CA">
          <w:rPr>
            <w:rFonts w:ascii="Times" w:eastAsia="Cambria" w:hAnsi="Times" w:cs="Times New Roman"/>
            <w:sz w:val="20"/>
            <w:szCs w:val="20"/>
          </w:rPr>
          <w:t>equation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(\ref{first_lineOf_ propulsion method4}) in terms of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principle coordinate system.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this case, $d_{11}$ and $d_{22}$ are eigenvalues of the matrix $^{h}\bm{D}$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such that $^{h}\bm{x}_h$ is the eigenvector corresponding to the $d_{11}$ and $d_{22}$ is associated with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 eigenspace \footnote{Let $A $ be a $n \times n$ square matrix with an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eigenvalue $\lambda$.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Then the union of all eigenvectors associated with the eigenvalue $\lambda $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vector zero is a subspace of $\Re ^{3}$ which is called the eigenspace for the eigenvalue $\lambda$.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\citep{Doe:2014Aug:Online}.}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spanned by $\{ ^{h}\bm{y}_{h} , ^{h}\bm{z}_{h} \}$.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Again, the eigenvalues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eigenspace will remain unaffected under transformation matrix. Thus, the eigenvalue $d_{11}$ is corresponding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to the $^{w}\bm{x}_h$ and the eigenvalue $d_{22}$ is related to the vector in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subspace $\{ ^{w}\bm{y}_h , ^{w}\bm{z}_h \}$.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addition, the force vector can be decomposed into two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vectors; one parallel to the central axis of helix and the other perpendicular to that axis ($^{w}\bm{x}_h$):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{^{w}\bm{f}} = \left ( (\bm{f} . \bm{x}_h) ^{w}\bm{x}_h \right) + \left ( (\bm{f} . \bm{y}_h) ^{w}\bm{y}_h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+ (\bm{f} . \bm{z}_h) ^{w}\bm{z}_h \right) = {^{w}\bm{f}}_{\parallel h} + {^{w}\bm{f}}_{\perp 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\label{f_Component_globalAxis}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If ${^{w}\bm{f}}_{\perp h}$ deos not change then both ${^{w}\bm{f}}$ and ${^{w}\bm{f}}_{\parallel h}$ will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not change if the microrobot rotate around its central axis. In addition, $^{w}\bm{y}_p$ and $^{w}\bm{z}_p$ are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the eigenspace formed by $\{ ^{w}\bm{y}_h , ^{w}\bm{z}_h \}$. As a result, ${^{w}\bm{f}}_{\perp h}$ can be written in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principle coordinate frame as a linear combinations of two vectors ${^{w}\bm{z}}_{p}$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${^{w}\bm{y}}_{p}$.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Beacuse $d_{22}$ is the corresponding eigenvalue of any vector in the span of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$\{ ^{w}\bm{y}_h , ^{w}\bm{z}_h \}$, so it will be the eigenvalue associated with ${^{w}\bm{f}}_{\perp h}$.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Using the fact that $d_{11}$ is the eigenvalue corresponding to $ {^{w}\bm{f}}_{\parallel h} $ and implying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transformation matrix we can write the force based on the principle component axis: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\begin{multline}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\qquad \qquad \qquad {^{w}\bm{D}} {^{w}\bm{f}} = {^{w}\bm{D}} {^{w}\bm{f}}_{\parallel h} + {^{w}\bm{D}} {^{w}\bm{f}}_{\perp 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= d_{11} {^{w}\bm{f}}_{\parallel h} + d_{22} {^{w}\bm{f}}_{\perp h}\\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= d_{11} \left ({\bm{f} . {\bm{x}}_p } \right) {^{w}\bm{x}}_p +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d_{22} \left ({\bm{f} . {\bm{z}}_p } \right) {^{w}\bm{z}}_p \qquad \qquad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\label{force_principle_Components}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\end{multline}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Both components of the desired velocity are written on the basis of the principle components.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By replacing equations \ref{E_W} and \ref{force_principle_Components} in equation \ref{first_lineOf_ propulsion method4} we have: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^{w}\bm{V} = d_{11} \left ({\bm{f} . {\bm{x}}_p } \right) {^{w}\bm{x}}_p +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d_{22} \left ({\bm{f} . {\bm{z}}_p } \right) {^{w}\bm{z}}_p + e_{11} \Omega {^{w}{\bm{x}_p}}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\label{velocity_based_principle}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Therefore, non of the component of the velocity will change when the microrobot rotates around the central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axis.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Since ${\| \bm{{V}_{hor}}\|} \neq 0$, as it is shown in the Fig \ref{horiz_verti_velocity} we can define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angle $\alpha$ between the vector $\bm{v}$ and the vertical axis in the world frame.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\alpha = {\tan}^{-1} ({\| \bm{V}_{hor} \|} / {\| \bm{V}_{ver} \|})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\label{alpha_velocity}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microrobot is required to be in a position above the desired velocity vector (upward) with the angle $\psi$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 compensate for the gravity vector.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If we project the desired velocity equation (\ref{velocity_based_principle})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into principle coordinate axis then we have: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(\bm{V} . \bm{x}_p) = d_{11} \left ({\bm{f} . {\bm{x}}_p } \right) + e_{11} \Omega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\label{Xp_velocity}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(\bm{V} . \bm{z}_p) = d_{22} \left ({\bm{f} . {\bm{z}}_p } \right)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\label{Xz_velocity}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As can be seen in the Fig \ref{horiz_verti_velocity}, both sides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equation \ref{Xz_velocity} can be replaced by its equivalents: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(\bm{V} . \bm{z}_p) = - {\| \bm{V} \|} \sin(\psi)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\label{Xz_velocity_equival}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(\bm{f} . \bm{z}_p) = {\| \bm{f} \|} \sin(\psi - \alpha)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\label{Xz_velocity_equivali}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Thus, the replaced equation will lead to the following: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- {\| \bm{V} \|} \sin(\psi) = d_{22} {\| \bm{f} \|} \sin(\psi - \alpha)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\label{finding_psi}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by applying the subtraction law for $ \sin(\psi - \alpha)$ \footnote{$\sin(\psi - \alpha) =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\sin(\psi) \cos(\alpha) - \cos(\psi) \sin(\alpha)$},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angle $\psi$ can be optained from the following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equation: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{\psi} ={{\tan}^{-1}}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\frac{\left( d_{22} {\| \bm{f} \|} \sin(\alpha) \right)}{ \| {\bm{V} \| + d_{22} \| {\bm{f}} \|} \cos(\alpha)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\label{psi}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All the parameters in the above equation are known and the direction point ($\tilde{\bm{X}}$) of the microrobot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can be reconstructed by using angles $\alpha$ and $\psi$ and defining a dummy vector $\tilde{\bm{V}}$ such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that $\tilde{\bm{V}} = {\tilde{\bm{V}}}_{ver} + {\tilde{\bm{V}}}_{hor} $ where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${\tilde{\bm{V}}}_{ver} = - \| {\tilde{\bm{V}}}_{hor} \| \tan(\pi /2 - \alpha + \psi) \hat{\bm{g}}$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${\tilde{\bm{V}}}_{hor} = {{\bm{V}}}_{hor}$. Therefore the final solution for the direction point is: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\tilde{\bm{X} } = \frac{\tilde{\bm{V}}}{\| {\tilde{\bm{V}}} \|}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\label{direction_point}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Therefore the angular velocity ($\Omega$) will be derived from equation \ref{Xp_velocity}, considering that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$(\bm{V} . \bm{x}_p) = \| {\bm{V}} \| \cos({\psi})$ and $({\bm{f} . {\bm{x}}_p }) = - \| {\bm{f}} \| \cos(\psi - \alpha) $ :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\Omega = \frac{\| {\tilde{\bm{V}} \| \cos(\psi) } + d_{11} \| \bm{f} \| \cos(\psi - \alpha)}{e_{11}}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\label{FinalAngular_velo}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At this point the rotational velocity of microrobot can be used to compute the magnetic torque according to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following equasion from propulsion equasion system;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\tau = \bm{B} \bm{V} + \bm{C} \Omega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\label{finalTorque_rotation}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Where $\bm{V}$ is known and $\bm{B}$ and $\bm{C}$ are precomputed from coeffient matix. The torque in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magnetic torque equasion is replaced by its equivalent \ref{finalTorque_rotation};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\tau = \bm{V}M \times \bm{B}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\label{finding-B}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Where $M$ magnetisation constant and $V$ is a volume of the magnetic object. Finally, the electric current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($i$) is required to generate a dynamic magnetic field is achieved by the following;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|\bm{B}| = (\frac{b^2}{(b^2+l^2)^{3/2}}){\mu}_0 i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\label{Current}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\end{equation}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And the simulation algorithm is completed.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Testing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\chapter{Experiments}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Table show the range of wireless microrobopts input frequency and their speed.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Fe-ABF and FeTi-ABFs are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two magnetic fields of strenghts 1mT and 3 mT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test show that forward speed is increasing with increasing input frequency. The maximum speed of Fe-ABF was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48.9 $\mu ms^{-1}$ at the field strength of $9 mT$ and $72 Hz$ ~\citep{qiu2014noncytotoxic}.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\end{comment}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Results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\chapter{Results}\label{result}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\section{Simulation}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aim of implementing the simulation framework for a microhelix is to analyse the effect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key parameters on a microhelix\rq{}s performance.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As the microhelix moves in a fluid environment, modeling its swimming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motion is one aspect of the implementation.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\paragraph{Simulation software}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Initially, Matlab was selected as the simulator software. However, after exploring the different aspects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the simulation, it became evident that the limitations of the software made it impossible to develop a complete simulation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framework. One of the limitations was inability of the software to incorporate and bind all the physics involved in this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modelling. Furthermore, Matlab was incapable of considering all aspects of a fluid environment. Therefore,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another simulation software called COMSOL was used to implement the model. Although, COMSOL offers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many build in environment that helps to make our simulation model, implementing an entire framework was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required many considerations.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\paragraph{Model components}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system configuration (figure \ref{Simulation framework}) is based on the experimental setup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run by \citeauthor{mahoney2011velocity}. Although the experiment was run on a mili-robot, they used three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inset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Hemholtz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coils to generate a magnetic field for microrobot actuation.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table \ref{Simultion model configration} represents the details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of the Helmholtz coils which generates a dynamic magnetic field by using AC current. The size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fluid box is $25 (mm) \times 25(mm) \times 25 (mm)$ and the viscosity of fluid inside the box is $2000 (\frac{N}{m^2} s)$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which is the viscosity of the corn syrup.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 Table of configration model of the microrobots------------------------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\begin{table}[!ht]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\centering% used for centering table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{\rowcolors{2}{gray!50}{gray!50!blue!13}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\begin{tabular}{c c c }% centered columns (8 columns)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\toprule[2.0pt]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\head{Coil set} &amp; \head{Coil radius (mm)} &amp; \head{Number of wraps}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%heading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\midrule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%\hline% inserts single horizontal 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Inner &amp; 44 &amp;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63 \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\% inserting body of the table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Middle &amp; 69 &amp; 99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Outer &amp; 98 &amp; 143 \\[1ex]% [1ex]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adds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vertical space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\bottomrule[2.0pt]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\end{tabular}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\label{Simultion model configration}% is used to refer this table in the text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\caption[Simultion model configration]{Simultion model </w:t>
      </w:r>
      <w:del w:id="68" w:author="Nafiseh Emamy" w:date="2014-09-12T07:02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configration</w:delText>
        </w:r>
      </w:del>
      <w:ins w:id="69" w:author="Nafiseh Emamy" w:date="2014-09-12T07:02:00Z">
        <w:r w:rsidRPr="004038CA">
          <w:rPr>
            <w:rFonts w:ascii="Times" w:eastAsia="Cambria" w:hAnsi="Times" w:cs="Times New Roman"/>
            <w:sz w:val="20"/>
            <w:szCs w:val="20"/>
          </w:rPr>
          <w:t>configuration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. The detail of three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inset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Helmholt coils setup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\citep{mahoney2011velocity}.}\label{Simultion model configration}% title of Table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%-------------------------------------------------------------------------------------------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Simulation forms of two main parts; microhelix propulsion mechanism and its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actuation method. The model is made of three components;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Three inset Helmholtz coils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The fluid box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\item The microhelix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order to simplify the model, it was broken down into three sub-models. Each sub-model made of two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components and the entire model made by combining three sub-models as shown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figure \ref{Simulation framework}.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each sub-model, the physics involve in its componets were solved.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For example, in sub-model 1 we studied the effect of the magnetic field on the fluid box without considering the microhelix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inside the box.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Defining an appropriate domain for the solution is an important factor in modelling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because the magnetic filed decays as the distance from the magnetic source increases. Thus, the sphere domain with the radius of $3 cm$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defined to solve the model as it is shown in figure \ref{Simulation domain}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 Table of configration model of the microrobots------------------------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\begin{table}[!ht]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\centering% used for centering table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{\rowcolors{2}{gray!50}{gray!50!blue!13}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\begin{tabular}{c c c c}% </w:t>
      </w:r>
      <w:del w:id="70" w:author="Nafiseh Emamy" w:date="2014-09-12T07:04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centered</w:delText>
        </w:r>
      </w:del>
      <w:ins w:id="71" w:author="Nafiseh Emamy" w:date="2014-09-12T07:04:00Z">
        <w:r w:rsidRPr="004038CA">
          <w:rPr>
            <w:rFonts w:ascii="Times" w:eastAsia="Cambria" w:hAnsi="Times" w:cs="Times New Roman"/>
            <w:sz w:val="20"/>
            <w:szCs w:val="20"/>
          </w:rPr>
          <w:t>centred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columns (4 columns)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\toprule[2.0pt]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\head{Sub-models} &amp; \head{Helmholtz coils} &amp; \head{Fluid box} &amp; \head{Microhelix}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%heading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\midrule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%\hline% inserts single horizontal line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1 &amp; \checkmark &amp; \checkmark &amp;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2 &amp; &amp; \checkmark &amp; \checkmark \\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3 &amp; \checkmark &amp; &amp; \checkmark \\[1ex]% [1ex] adds vertical space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\bottomrule[2.0pt]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\end{tabular}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\label{Modeling Simulation Componets }% is used to refer this table in the text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\caption[Modeling Simulation Componets]{Modeling Simulation Componets. The table shows the componets of each sub-model.}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\end{table}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%-------------------------------------------------------------------------------------------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\includegraphics[width=\textwidth]{simulation}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\caption{Simulation framework}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\label{simulation}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\end{subfigure}~~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\begin{subfigure}[b]{0.565\textwidth}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\includegraphics[width=\textwidth]{helix-in-box}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\caption{Helix in the box}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\label{helix-in-box}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\caption[Simulation framework]{Simulation framework. (a) The framework consists of the three inset coils,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 fluid bux with a microhelix inside (b).}\label{Simulation framework}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effect of microhelix design parameters such as helical angle on rotational velocity of microhelix was examined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a simulation.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considered parameters are;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Helix angle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Helix pitch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Helix radius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\item Helix filament radius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\end{itemize}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\begin{subfigure}[b]{0.48\textwidth}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\includegraphics[width=\textwidth]{simulationDomain}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\caption{Simulation domain}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\label{simulation}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\end{subfigure}~~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\begin{subfigure}[b]{0.48\textwidth}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\includegraphics[width=\textwidth]{arrow_magnetic}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\caption{Magnetic flux density}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\label{helix-in-box}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\caption[Simulation domain]{Simulation domain. (a) The sphere domain is defined for solving the model so the volume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effective magnetic flux in the model can be obtained (b).}\label{Simulation domain}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result of each parametere\rq{}s effect on the rotational velocity of the microhelix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represented as follows. The curve in the figure \ref{RV_pitchAngle} describes the relationship between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helical angle and rotational velocity.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helix with a small helical angle will generate a small rotational velocity as shown in the figure \ref{RPitch}.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However, the simulator does not respond to a helical angle greater than $1 (rad)$. Interestingly, for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zero helical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angle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, the simulator shows the rotational velocity just under $12 (rad/s)$. This confirms that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  <w:del w:id="72" w:author="Nafiseh Emamy" w:date="2014-09-12T07:08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extremly</w:delText>
        </w:r>
      </w:del>
      <w:ins w:id="73" w:author="Nafiseh Emamy" w:date="2014-09-12T07:08:00Z">
        <w:r w:rsidRPr="004038CA">
          <w:rPr>
            <w:rFonts w:ascii="Times" w:eastAsia="Cambria" w:hAnsi="Times" w:cs="Times New Roman"/>
            <w:sz w:val="20"/>
            <w:szCs w:val="20"/>
          </w:rPr>
          <w:t>extremely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small helical angle \ac*{RFT} treats a helix as a cylinder. and therefore calculates a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rotational velocity of a cylinder.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Figure \ref{RV_helixPitch} describes the relationship between a rotational velocity of microhelix and its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pitch. This curve shows an increase in rotational velocity by increasing a helix pitch. Figures \ref{RV_pitchAngle} and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\ref{RV_helixPitch} demonstrate the impact of helix radius and filament radius on rotational velocity respectively.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Therefore, helical radius is more important than the filament radius.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\includegraphics[width=1.00\textwidth]{RPitch}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\caption[Rotational velocity vs. helix angle]{Rotational velocity vs. helix angle}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\label{RV_pitchAngle}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\includegraphics[width=0.90\textwidth]{RHpitch}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\caption[Rotational velocity vs. helix pitch]{Rotational velocity vs. helix pitch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\label{RV_helixPitch}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figure \ref{RV_helixRadius1} describes the reverse relation between the helix radius and rotational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velocity. As the radius of the helix is increasing the rotational velocity is decreasing, the highest rotational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velocity is just above $14 rad/s$ for the microhelix with $2 \mu m$ radius. A similar behaviour is observed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figure \ref{RV_filamentRadius} which is decreasing in rotational velocity by increasing the filament radius.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However, the range of figures in the rotational velocity axis shows the helix filament radius only has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 minor impact on the rotational velocity.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Whilst, the considerable changes in rotational velocity occurs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by changing the helix angle and helix radius (figurs \ref{RV_helixRadius1}, \ref{RV_pitchAngle}).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\includegraphics[width=0.90\textwidth]{RRadius}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\caption[Rotational velocity vs. helix rediu]{Rotational velocity vs. helix redius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\label{RV_helixRadius1}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\includegraphics[width=0.90\textwidth]{RFRadius}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\caption[Rotational velocity vs. helix filament radius]{Rotational velocity vs. helix filament radius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\label{RV_filamentRadius}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 is a linear relationship between rotational and translational velocity of microhelix as it is shown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figure \ref{Rotational velocity vs. translational velocity}.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\includegraphics[width=0.80\textwidth]{Trans_Rot_}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\caption[Rotational velocity vs. translational velocity]{Rotational velocity vs. translational velocity.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 is a linear realation between rotational and translational velocity.}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\label{Rotational velocity vs. translational velocity}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%simulation result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%\begin{wrapfigure}{r}{0.5\textwidth}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 \begin{center}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\includegraphics[width=0.90\textwidth]{magnetic_field.png}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\caption[Microhelix first position]{Microhelix first position. The simulator finds and positions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microhelix at the point of the strongest magnetic flux density.}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\label{Microhelix first position}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%\end{center}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%\end{wrapfigure}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\section{Fabrication}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design of the microrobot in this study is focused on the microswimmer with helical shape tail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and a possible propeller as the head that is attached to the helix body.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Therefore, after studying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key characteristic of the helix and identifying effective parameters a series of designs were produced. We started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by reproducing the previous design that had been made by other researchers in this field and finally proposed a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new design for the helical shape microswimmers.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software called Solidwork has been used for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designing and nanoscribe technology for the fabrication stage.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the following sections we present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each design and the fabricated result.</w:t>
      </w:r>
      <w:proofErr w:type="gramEnd"/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\paragraph{Circle base filament}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 common design for the helix was one with a filament having a circular base. The designs vary in terms of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changing the filament radius, helix pitch,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helix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length and helix radius. Some of the designs were successfully fabricated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as shown in figure \ref{Circle base helix}.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figure \ref{Damaged structures} presented a faulty result which is as result of either applying an insufficient or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excessive power laser beam in the fabrication process.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Also another type of faulty result can be seen in figure \ref{smallPitchCircle}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which is due to excessive laser power.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\begin{subfigure}[b]{0.50\textwidth}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\includegraphics[width=\textwidth]{simpleHelixSolid}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\caption{Design of circle base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\label{simpleHelixSolid}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\begin{subfigure}[b]{0.48\textwidth}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\includegraphics[width=\textwidth]{CircleBase}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\caption{Fabricated circle base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\label{CircleBase}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\caption[Circle base helix]{Circle base helix. This is the helix with $12 \mu m$ length and $4\mu m$ pitch. (a) Helix in design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stage and (b) shows the fabricated result.}\label{Circle base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\begin{subfigure}[b]{0.40\textwidth}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\includegraphics[width=\textwidth]{highLaser}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\caption{Damaged structre}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\label{Damaged structre}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\begin{subfigure}[b]{0.595\textwidth}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\includegraphics[width=\textwidth]{smallPitchCircle}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\caption{Small pitch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\label{smallPitchCircle}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\includegraphics[width=\textwidth]{sphereFabricated}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\caption{Helix with a sphere head}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\label{sphereFabricated}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\begin{subfigure}[b]{0.53\textwidth}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\includegraphics[width=\textwidth]{largePitch}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\caption{Large pitch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\label{largePitch}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\caption[Fabricated structures]{The structure (a) is damaged as a result of high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laser beam and structure (b) has a small pitch $1.3 \mu m$ and the result is not satsfactory. The structure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with the sphere head (c) is fabricated and the helix with the larger pitch (d) is clearly shown,}\label{Damaged structures}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\paragraph{Rectangle base filament}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\begin{subfigure}[b]{0.566\textwidth}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\includegraphics[width=\textwidth]{constant-pitch}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\caption{Constant pitch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\label{constant-pitch}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\begin{subfigure}[b]{0.42\textwidth}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\includegraphics[width=\textwidth]{variable-pitch1}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\caption{Variable pitch helix.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\label{variable-pitch1}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\caption[Variable pitch helix]{Variable pitch helix. The image (a) is shown the constant pitch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helix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could not printed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vertically. However, the image (b) represents the successful vertically fabricated of (a) by making its pitch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variable.}\label{Pitch variable}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second design has the rectangle base filament. This design can make two different helix shapes depending on which side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rectangle is revolved around the spiral path in the design stage.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figure \ref{Rectangle based structures} shows a variety of designs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based on the rectangle filament with different pitch, length and helical radius.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\centering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\begin{subfigure}[b]{0.49\textwidth}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\includegraphics[width=\textwidth]{Cursor}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\caption{Small pitch rectangle base filament}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\label{Rectangle base filament}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\begin{subfigure}[b]{0.505\textwidth}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\includegraphics[width=\textwidth]{vertical-rentanglebased}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\caption{Vertically fabricated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ractangle based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\label{vertical-rentanglebased}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\begin{subfigure}[b]{0.59\textwidth}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\includegraphics[width=\textwidth]{ribbon}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\caption{Rectangle based helix with large length}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\label{ribbon}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\begin{subfigure}[b]{0.395\textwidth}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\includegraphics[width=\textwidth]{threeHelix}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\caption{Revolved 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\label{threeHelix}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\begin{subfigure}[b]{0.50\textwidth}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\includegraphics[width=\textwidth]{closeRectangle}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\caption{The rectangle base}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\label{closeRectangle}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\end{subfigure}~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\begin{subfigure}[b]{0.475\textwidth}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\includegraphics[width=\textwidth]{collaps}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\caption{Collapsed structures}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\label{collaps}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\end{subfigure}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\caption[Rectangle based structures]{Rectangle based structures. The structures (a) and (b) are examples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revolving the smaller side of the rectangle around the central axis of helix. The structure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can be printed vertically (b). The structures with a small pitch (a) did not print ideally whilst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one with larger pitch (d) did print clearly. The printed structure can collapse on each other (f).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Highly zoomed image (e) shows the rectangle base of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helix.}\label{Rectangle based structures}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%add desired spacing between images, 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. g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>. ~, \quad, \qquad, \hfill etc.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%(or a blank line to force the subfigure onto a new line)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\end{figure}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\paragraph{Pitch variable helix}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order to be able coat the structures with magnetic material, the structures should be printed vertically.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new helix design produced has a variable pitch. The problem with previous designs was that the starting helix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angle from the bottom of the helix was too high. Therefore, the structure had a poor surface to rely on when in a vertical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position. The first solution was producing structures with a small helix pitch to ensure a stronger base for vertical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printing. However, as is shown in the fogure \ref{collaps} part (a) the overall result of the helix with the small pitch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is not satisfactory. Thus, the idea of designing a helix with variable pitch enables us to meet both the simultaion and fabrication requirements.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other advantage of having the variable pitch is providing a </w:t>
      </w:r>
      <w:del w:id="74" w:author="Nafiseh Emamy" w:date="2014-09-12T07:09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stonger</w:delText>
        </w:r>
      </w:del>
      <w:ins w:id="75" w:author="Nafiseh Emamy" w:date="2014-09-12T07:09:00Z">
        <w:r w:rsidRPr="004038CA">
          <w:rPr>
            <w:rFonts w:ascii="Times" w:eastAsia="Cambria" w:hAnsi="Times" w:cs="Times New Roman"/>
            <w:sz w:val="20"/>
            <w:szCs w:val="20"/>
          </w:rPr>
          <w:t>stronger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base for a microhelix with an attached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propeller. The result of the new design is shown in figure \ref{Pitch variable}.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Discussion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\chapter{Discussion}\label{discussion}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design of microhelix is based on the key characteristics of the helical shape. The circular shape was often used for the filament base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a helix.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Therefore, the initial design was a helix with a circle base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filament which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was then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integrated with different propeller heads such as a sphere and a square. Changing each </w:t>
      </w:r>
      <w:del w:id="76" w:author="Nafiseh Emamy" w:date="2014-09-12T07:09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characterisitc</w:delText>
        </w:r>
      </w:del>
      <w:ins w:id="77" w:author="Nafiseh Emamy" w:date="2014-09-12T07:09:00Z">
        <w:r w:rsidRPr="004038CA">
          <w:rPr>
            <w:rFonts w:ascii="Times" w:eastAsia="Cambria" w:hAnsi="Times" w:cs="Times New Roman"/>
            <w:sz w:val="20"/>
            <w:szCs w:val="20"/>
          </w:rPr>
          <w:t>characteristic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one at a time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keeping the rest of the </w:t>
      </w:r>
      <w:del w:id="78" w:author="Nafiseh Emamy" w:date="2014-09-12T07:10:00Z">
        <w:r w:rsidRPr="004038CA" w:rsidDel="004038CA">
          <w:rPr>
            <w:rFonts w:ascii="Times" w:eastAsia="Cambria" w:hAnsi="Times" w:cs="Times New Roman"/>
            <w:sz w:val="20"/>
            <w:szCs w:val="20"/>
          </w:rPr>
          <w:delText>characterisitcs</w:delText>
        </w:r>
      </w:del>
      <w:ins w:id="79" w:author="Nafiseh Emamy" w:date="2014-09-12T07:10:00Z">
        <w:r w:rsidRPr="004038CA">
          <w:rPr>
            <w:rFonts w:ascii="Times" w:eastAsia="Cambria" w:hAnsi="Times" w:cs="Times New Roman"/>
            <w:sz w:val="20"/>
            <w:szCs w:val="20"/>
          </w:rPr>
          <w:t>characteristics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 constant optimised the design of the microhelix. This algorithmic process was repeated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for all new designs, such as a helix with a rectangle base filament.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helix design was optimised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terms of both fabrication and simulation.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 the fabrication process, the nanoscribe technology was used for 3D printing in micro size. This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technology is based on lithography system to write a microstructure. The result of fabricated structures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showed that the required laser power varies for printing each microhelix design. The result of horizontally printing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microhelix was successful in many cases. However, in a few cases the microstructure collapsed because the laser power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applied was either too high or too low. The appropriate amount of laser power was design dependent and so had to be varied for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each design. In some cases the microstructure also collapsed during the developing process. The vertically fabricating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microhelix was a challenge, as most of the design did not provide sufficient contact surface to support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their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weight. The new helix design with a variable pitch provided the structure with sufficient contact area with the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substrate. The variable pitch helix has the smaller pitch at the bottom and a larger pitch over the rest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body. As a result a small pitch at the bottom satisfies the vertically fabricated requirement of microhelix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and larger pitch on the rest of the helix body helps the swimming motion of the microhelix.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To model the swimming motion of the microhelix, three models were studied and \ac*{RFT} were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implemented in the simulator. \ac*{RFT} has ignored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hydrodynamic interaction between the fluid flow produced by different segments of the microhelix.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Therefore, in the microhelix with the smaller pitch the interaction between various parts of the helix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increased and the helix is converted into a cylinder. This issue might result in an error when predicting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force and torque in a microhelix with an extremely small pitch. Thus, the variable pitch microhelix will help to avoid this issue.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To model the swimming motion of the microhelix three models were studied and \ac*{RFT} were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implemented in the simulator.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Each microhelix propulsion model segmented the filament of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microhelix differently. Then the model analyses an interaction of a small segment of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filament with the hydrodynamic chara</w:t>
      </w:r>
      <w:ins w:id="80" w:author="Nafiseh Emamy" w:date="2014-09-12T07:10:00Z">
        <w:r>
          <w:rPr>
            <w:rFonts w:ascii="Times" w:eastAsia="Cambria" w:hAnsi="Times" w:cs="Times New Roman"/>
            <w:sz w:val="20"/>
            <w:szCs w:val="20"/>
          </w:rPr>
          <w:t>c</w:t>
        </w:r>
      </w:ins>
      <w:r w:rsidRPr="004038CA">
        <w:rPr>
          <w:rFonts w:ascii="Times" w:eastAsia="Cambria" w:hAnsi="Times" w:cs="Times New Roman"/>
          <w:sz w:val="20"/>
          <w:szCs w:val="20"/>
        </w:rPr>
        <w:t xml:space="preserve">teristics of a high viscous fluid to achieve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non fluidic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force, torque and drag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acting on a helix body. All three propulsion models were only applied to the microhelix with a circle base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filament. Therefore, we will not be able to implement the propulsion model for other designs such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as microhelix with a rectangle base filament.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Magnetic field is a safe power source to be used for actuating microrobot in the fluidic environment.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 are advantages to applying torque driven magnetic field over force driven magnetic field, which makes it a preferable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approach. Torque driven method can be applied on either microrobot with the flexible tail or a rigid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tail. This method is more efficient than force driven as the rotation of helix leads to translational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movement in the fluidic environment whilst the force driven method pulls the helix to generate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 translational velocity.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Implementing the model using simulation software is a challenge. There is very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few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simulation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software available that provide all the requirements of the model.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Therefore, modelling the simulator for microrobot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navigation becomes more complex. For example the hydrodynamic property of the fluid and its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effect on the swimming microrohelix cannot be modelled entirely with Matlab. COMSOL software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offers more advanced simulation in terms of solving the multiphysics model by coupling the different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physics. However, the modelling can be performed differently by coupling different components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of the system.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%%%%%%%%%%%%%%%%%%%% Conclusion 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\chapter{Conclusion and future work}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magnetically actuated helical shape microrobot has the advantage that it can be used in both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in vivo or in vitro applications.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Different microhelix shapes were designed, which included designs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reproduced from previous researchers as well as new designs being presented. Of the latter group,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most successful new design was a helix with a variable pitch. This was because this design provided greater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contact area with the substrate and this in turn enabled the structure to stand vertically during the fabrication process.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stronger base also gave the variable pitch design an advantage when attaching a propeller to the microrbot.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new design performed satisfactorily during the simulation process.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 \ac*{RFT} was used as a locomotion model for simulating the motion of a remotely controlled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microrbot. The other propulsion models presented are \ac*{SBT} and \ac*{RSM}, which also describe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motion of a microhelix but were also remotely controlled for the first time.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According to the simulation results, the helix angle is the most important characteristic of the helix, in terms of its impact on rotational and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translational velocity. The other characteristic of helix radius has a lesser impact.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fabrication process performed by nanoscribe facility and microstructures were observed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under \ac*{SEM}.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Initially Matlab was used for implementing the model and towards the end of the project the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COMSOL Multiphysics software was used because of the limitations of Matlab in solving the model.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\paragraph{Future work}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In order to validate the results of this study we need to run an experiment in a laboratory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to compare the result of the simulation with the experiment.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simulation framework is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needs to be further optimised in order to simulate microhelix in fluids with different viscosity. In terms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of fabrication, the effects of using a combination of magnetic material for microhelix coating can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be assessed. The ideal locomotion method for a microrobot requires further investigation.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design of an advanced microrobot is application dependent.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The possibility of actuating a microrobot with other power sources such as ultrasonic can be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considered. Furthermore, the fundamental design of a microrobot can be integrated with other tools to build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proofErr w:type="gramStart"/>
      <w:r w:rsidRPr="004038CA">
        <w:rPr>
          <w:rFonts w:ascii="Times" w:eastAsia="Cambria" w:hAnsi="Times" w:cs="Times New Roman"/>
          <w:sz w:val="20"/>
          <w:szCs w:val="20"/>
        </w:rPr>
        <w:t>an advanced microrobot.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The microhelix with its transport claw is already proposed and demonstrated 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their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result in moving micro objects. A swarm of microrobots and a mechanism for controlling them individually will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improve their performance.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Therefore, researching current medical applications and limitations of such surgical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tools can lead to more advanced microrobot designs for specific applications.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%%%%%%%%%%%%%%%%% List of the references are not use</w:t>
      </w:r>
      <w:proofErr w:type="gramStart"/>
      <w:r w:rsidRPr="004038CA">
        <w:rPr>
          <w:rFonts w:ascii="Times" w:eastAsia="Cambria" w:hAnsi="Times" w:cs="Times New Roman"/>
          <w:sz w:val="20"/>
          <w:szCs w:val="20"/>
        </w:rPr>
        <w:t>d directly</w:t>
      </w:r>
      <w:proofErr w:type="gramEnd"/>
      <w:r w:rsidRPr="004038CA">
        <w:rPr>
          <w:rFonts w:ascii="Times" w:eastAsia="Cambria" w:hAnsi="Times" w:cs="Times New Roman"/>
          <w:sz w:val="20"/>
          <w:szCs w:val="20"/>
        </w:rPr>
        <w:t xml:space="preserve"> in the text %%%%%%%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\nocite{lauga2006swimming}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%%%%%%%%%%%%%%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%\renewcommand{\bibname}{References}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\bibliographystyle{unsrtnat}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%\bibliographystyle{plainnat}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 xml:space="preserve">\bibliography{References} 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%\addcontentsline{toc}{chapter}{\numberline{}References}</w:t>
      </w:r>
    </w:p>
    <w:p w:rsidR="004038CA" w:rsidRPr="004038CA" w:rsidRDefault="004038CA" w:rsidP="004038CA">
      <w:pPr>
        <w:spacing w:after="0"/>
        <w:rPr>
          <w:rFonts w:ascii="Times" w:eastAsia="Cambria" w:hAnsi="Times" w:cs="Times New Roman"/>
          <w:sz w:val="20"/>
          <w:szCs w:val="20"/>
        </w:rPr>
      </w:pPr>
      <w:r w:rsidRPr="004038CA">
        <w:rPr>
          <w:rFonts w:ascii="Times" w:eastAsia="Cambria" w:hAnsi="Times" w:cs="Times New Roman"/>
          <w:sz w:val="20"/>
          <w:szCs w:val="20"/>
        </w:rPr>
        <w:t>\end{document}</w:t>
      </w:r>
    </w:p>
    <w:p w:rsidR="004038CA" w:rsidRDefault="004038CA"/>
    <w:sectPr w:rsidR="004038CA" w:rsidSect="004038C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38CA"/>
    <w:rsid w:val="004038CA"/>
  </w:rsids>
  <m:mathPr>
    <m:mathFont m:val="SFRM1200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B6A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8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CA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55</Pages>
  <Words>21863</Words>
  <Characters>124623</Characters>
  <Application>Microsoft Macintosh Word</Application>
  <DocSecurity>0</DocSecurity>
  <Lines>1038</Lines>
  <Paragraphs>249</Paragraphs>
  <ScaleCrop>false</ScaleCrop>
  <LinksUpToDate>false</LinksUpToDate>
  <CharactersWithSpaces>153045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 Emamy</dc:creator>
  <cp:keywords/>
  <cp:lastModifiedBy>Nafiseh Emamy</cp:lastModifiedBy>
  <cp:revision>1</cp:revision>
  <cp:lastPrinted>2014-09-12T06:14:00Z</cp:lastPrinted>
  <dcterms:created xsi:type="dcterms:W3CDTF">2014-09-12T05:17:00Z</dcterms:created>
  <dcterms:modified xsi:type="dcterms:W3CDTF">2014-09-12T06:15:00Z</dcterms:modified>
</cp:coreProperties>
</file>